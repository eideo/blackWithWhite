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98" w:rsidRPr="005A79B1" w:rsidRDefault="00FA2398" w:rsidP="00FA2398">
      <w:pPr>
        <w:rPr>
          <w:rFonts w:ascii="楷体" w:eastAsia="楷体" w:hAnsi="楷体"/>
          <w:sz w:val="44"/>
          <w:szCs w:val="44"/>
        </w:rPr>
      </w:pPr>
      <w:r w:rsidRPr="005A79B1">
        <w:rPr>
          <w:rFonts w:ascii="楷体" w:eastAsia="楷体" w:hAnsi="楷体"/>
          <w:sz w:val="44"/>
          <w:szCs w:val="44"/>
        </w:rPr>
        <w:t>更新历史</w:t>
      </w:r>
      <w:r w:rsidRPr="005A79B1">
        <w:rPr>
          <w:rFonts w:ascii="楷体" w:eastAsia="楷体" w:hAnsi="楷体" w:hint="eastAsia"/>
          <w:sz w:val="44"/>
          <w:szCs w:val="44"/>
        </w:rPr>
        <w:t>：</w:t>
      </w:r>
    </w:p>
    <w:p w:rsidR="00FA2398" w:rsidRPr="005A79B1" w:rsidRDefault="00FA2398" w:rsidP="00FA2398">
      <w:pPr>
        <w:rPr>
          <w:rFonts w:ascii="楷体" w:eastAsia="楷体" w:hAnsi="楷体"/>
          <w:sz w:val="44"/>
          <w:szCs w:val="44"/>
        </w:rPr>
      </w:pPr>
    </w:p>
    <w:tbl>
      <w:tblPr>
        <w:tblStyle w:val="40"/>
        <w:tblW w:w="0" w:type="auto"/>
        <w:tblLook w:val="04A0" w:firstRow="1" w:lastRow="0" w:firstColumn="1" w:lastColumn="0" w:noHBand="0" w:noVBand="1"/>
      </w:tblPr>
      <w:tblGrid>
        <w:gridCol w:w="1696"/>
        <w:gridCol w:w="1843"/>
        <w:gridCol w:w="3544"/>
        <w:gridCol w:w="1213"/>
      </w:tblGrid>
      <w:tr w:rsidR="00FA2398" w:rsidRPr="005A79B1" w:rsidTr="00FA2398">
        <w:tc>
          <w:tcPr>
            <w:tcW w:w="1696" w:type="dxa"/>
          </w:tcPr>
          <w:p w:rsidR="00FA2398" w:rsidRPr="005A79B1" w:rsidRDefault="00FA2398" w:rsidP="00FA2398">
            <w:pPr>
              <w:jc w:val="center"/>
            </w:pPr>
            <w:r w:rsidRPr="005A79B1">
              <w:t>修改人员</w:t>
            </w:r>
          </w:p>
        </w:tc>
        <w:tc>
          <w:tcPr>
            <w:tcW w:w="1843" w:type="dxa"/>
          </w:tcPr>
          <w:p w:rsidR="00FA2398" w:rsidRPr="005A79B1" w:rsidRDefault="00FA2398" w:rsidP="00FA2398">
            <w:pPr>
              <w:jc w:val="center"/>
            </w:pPr>
            <w:r w:rsidRPr="005A79B1">
              <w:t>日期</w:t>
            </w:r>
          </w:p>
        </w:tc>
        <w:tc>
          <w:tcPr>
            <w:tcW w:w="3544" w:type="dxa"/>
          </w:tcPr>
          <w:p w:rsidR="00FA2398" w:rsidRPr="005A79B1" w:rsidRDefault="00FA2398" w:rsidP="00FA2398">
            <w:pPr>
              <w:jc w:val="center"/>
            </w:pPr>
            <w:r w:rsidRPr="005A79B1">
              <w:t>修改原因</w:t>
            </w:r>
          </w:p>
        </w:tc>
        <w:tc>
          <w:tcPr>
            <w:tcW w:w="1213" w:type="dxa"/>
          </w:tcPr>
          <w:p w:rsidR="00FA2398" w:rsidRPr="005A79B1" w:rsidRDefault="00FA2398" w:rsidP="00FA2398">
            <w:pPr>
              <w:jc w:val="center"/>
            </w:pPr>
            <w:r w:rsidRPr="005A79B1">
              <w:t>版本号</w:t>
            </w:r>
          </w:p>
        </w:tc>
      </w:tr>
      <w:tr w:rsidR="00FA2398" w:rsidRPr="005A79B1" w:rsidTr="00FA2398">
        <w:tc>
          <w:tcPr>
            <w:tcW w:w="1696" w:type="dxa"/>
          </w:tcPr>
          <w:p w:rsidR="00FA2398" w:rsidRPr="005A79B1" w:rsidRDefault="00FA2398" w:rsidP="00FA2398">
            <w:pPr>
              <w:jc w:val="center"/>
            </w:pPr>
            <w:r w:rsidRPr="005A79B1">
              <w:t>倪辰皓</w:t>
            </w:r>
          </w:p>
        </w:tc>
        <w:tc>
          <w:tcPr>
            <w:tcW w:w="1843" w:type="dxa"/>
          </w:tcPr>
          <w:p w:rsidR="00FA2398" w:rsidRPr="005A79B1" w:rsidRDefault="00FA2398" w:rsidP="00FA2398">
            <w:pPr>
              <w:jc w:val="center"/>
            </w:pPr>
            <w:r w:rsidRPr="005A79B1">
              <w:rPr>
                <w:rFonts w:hint="eastAsia"/>
              </w:rPr>
              <w:t>2015/10/</w:t>
            </w:r>
            <w:r>
              <w:t>3</w:t>
            </w:r>
          </w:p>
        </w:tc>
        <w:tc>
          <w:tcPr>
            <w:tcW w:w="3544" w:type="dxa"/>
          </w:tcPr>
          <w:p w:rsidR="00FA2398" w:rsidRPr="005A79B1" w:rsidRDefault="00FA2398" w:rsidP="00FA2398">
            <w:pPr>
              <w:jc w:val="center"/>
            </w:pPr>
            <w:r w:rsidRPr="005A79B1">
              <w:t>完成文档</w:t>
            </w:r>
          </w:p>
        </w:tc>
        <w:tc>
          <w:tcPr>
            <w:tcW w:w="1213" w:type="dxa"/>
          </w:tcPr>
          <w:p w:rsidR="00FA2398" w:rsidRPr="005A79B1" w:rsidRDefault="00FA2398" w:rsidP="00FA2398">
            <w:pPr>
              <w:jc w:val="center"/>
            </w:pPr>
            <w:r w:rsidRPr="005A79B1">
              <w:rPr>
                <w:rFonts w:hint="eastAsia"/>
              </w:rPr>
              <w:t>V1.0</w:t>
            </w:r>
          </w:p>
        </w:tc>
      </w:tr>
      <w:tr w:rsidR="00FA2398" w:rsidRPr="005A79B1" w:rsidTr="00FA2398">
        <w:tc>
          <w:tcPr>
            <w:tcW w:w="1696" w:type="dxa"/>
            <w:vAlign w:val="center"/>
          </w:tcPr>
          <w:p w:rsidR="00FA2398" w:rsidRPr="005A79B1" w:rsidRDefault="00FA2398" w:rsidP="00FA2398">
            <w:pPr>
              <w:jc w:val="center"/>
            </w:pPr>
            <w:r w:rsidRPr="005A79B1">
              <w:t>倪辰皓</w:t>
            </w:r>
          </w:p>
        </w:tc>
        <w:tc>
          <w:tcPr>
            <w:tcW w:w="1843" w:type="dxa"/>
            <w:vAlign w:val="center"/>
          </w:tcPr>
          <w:p w:rsidR="00FA2398" w:rsidRPr="005A79B1" w:rsidRDefault="00FA2398" w:rsidP="00FA2398">
            <w:pPr>
              <w:jc w:val="center"/>
            </w:pPr>
            <w:r w:rsidRPr="005A79B1">
              <w:rPr>
                <w:rFonts w:hint="eastAsia"/>
              </w:rPr>
              <w:t>2015/10/26</w:t>
            </w:r>
          </w:p>
        </w:tc>
        <w:tc>
          <w:tcPr>
            <w:tcW w:w="3544" w:type="dxa"/>
            <w:vAlign w:val="center"/>
          </w:tcPr>
          <w:p w:rsidR="00FA2398" w:rsidRPr="005A79B1" w:rsidRDefault="00FA2398" w:rsidP="00FA2398">
            <w:pPr>
              <w:jc w:val="center"/>
            </w:pPr>
            <w:r>
              <w:t>修改了大多数用例的描述</w:t>
            </w:r>
            <w:r>
              <w:rPr>
                <w:rFonts w:hint="eastAsia"/>
              </w:rPr>
              <w:t>，</w:t>
            </w:r>
            <w:r>
              <w:t>对部分用例重写</w:t>
            </w:r>
          </w:p>
        </w:tc>
        <w:tc>
          <w:tcPr>
            <w:tcW w:w="1213" w:type="dxa"/>
            <w:vAlign w:val="center"/>
          </w:tcPr>
          <w:p w:rsidR="00FA2398" w:rsidRPr="005A79B1" w:rsidRDefault="00FA2398" w:rsidP="00FA2398">
            <w:pPr>
              <w:jc w:val="center"/>
            </w:pPr>
            <w:r w:rsidRPr="005A79B1">
              <w:rPr>
                <w:rFonts w:hint="eastAsia"/>
              </w:rPr>
              <w:t>V</w:t>
            </w:r>
            <w:r>
              <w:t>2</w:t>
            </w:r>
            <w:r w:rsidRPr="005A79B1">
              <w:rPr>
                <w:rFonts w:hint="eastAsia"/>
              </w:rPr>
              <w:t>.0</w:t>
            </w:r>
          </w:p>
        </w:tc>
      </w:tr>
      <w:tr w:rsidR="00FA2398" w:rsidRPr="005A79B1" w:rsidTr="00FA2398">
        <w:tc>
          <w:tcPr>
            <w:tcW w:w="1696" w:type="dxa"/>
          </w:tcPr>
          <w:p w:rsidR="00FA2398" w:rsidRPr="005A79B1" w:rsidRDefault="00FA2398" w:rsidP="00FA2398">
            <w:pPr>
              <w:jc w:val="center"/>
            </w:pPr>
            <w:r>
              <w:t>栾志远、孙婧</w:t>
            </w:r>
          </w:p>
        </w:tc>
        <w:tc>
          <w:tcPr>
            <w:tcW w:w="1843" w:type="dxa"/>
          </w:tcPr>
          <w:p w:rsidR="00FA2398" w:rsidRPr="005A79B1" w:rsidRDefault="00FA2398" w:rsidP="00FA2398">
            <w:pPr>
              <w:jc w:val="center"/>
            </w:pPr>
            <w:r>
              <w:t>2015/12/27</w:t>
            </w:r>
          </w:p>
        </w:tc>
        <w:tc>
          <w:tcPr>
            <w:tcW w:w="3544" w:type="dxa"/>
          </w:tcPr>
          <w:p w:rsidR="00FA2398" w:rsidRPr="005A79B1" w:rsidRDefault="00FA2398" w:rsidP="00FA2398">
            <w:pPr>
              <w:jc w:val="center"/>
            </w:pPr>
            <w:r>
              <w:t>完善用例文档</w:t>
            </w:r>
          </w:p>
        </w:tc>
        <w:tc>
          <w:tcPr>
            <w:tcW w:w="1213" w:type="dxa"/>
          </w:tcPr>
          <w:p w:rsidR="00FA2398" w:rsidRPr="005A79B1" w:rsidRDefault="00FA2398" w:rsidP="00FA2398">
            <w:pPr>
              <w:jc w:val="center"/>
            </w:pPr>
            <w:r>
              <w:t>V3.0</w:t>
            </w:r>
          </w:p>
        </w:tc>
      </w:tr>
    </w:tbl>
    <w:p w:rsidR="00FA2398" w:rsidRPr="005A79B1"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sdt>
      <w:sdtPr>
        <w:rPr>
          <w:rFonts w:asciiTheme="minorHAnsi" w:eastAsiaTheme="minorEastAsia" w:hAnsiTheme="minorHAnsi" w:cstheme="minorBidi"/>
          <w:color w:val="auto"/>
          <w:kern w:val="2"/>
          <w:sz w:val="21"/>
          <w:szCs w:val="22"/>
          <w:lang w:val="zh-CN"/>
        </w:rPr>
        <w:id w:val="-1691681231"/>
        <w:docPartObj>
          <w:docPartGallery w:val="Table of Contents"/>
          <w:docPartUnique/>
        </w:docPartObj>
      </w:sdtPr>
      <w:sdtEndPr>
        <w:rPr>
          <w:b/>
          <w:bCs/>
        </w:rPr>
      </w:sdtEndPr>
      <w:sdtContent>
        <w:p w:rsidR="00FA2398" w:rsidRDefault="00FA2398" w:rsidP="00FA2398">
          <w:pPr>
            <w:pStyle w:val="TOC"/>
          </w:pPr>
          <w:r>
            <w:rPr>
              <w:lang w:val="zh-CN"/>
            </w:rPr>
            <w:t>目录</w:t>
          </w:r>
        </w:p>
        <w:p w:rsidR="007F281D" w:rsidRDefault="00FA2398">
          <w:pPr>
            <w:pStyle w:val="12"/>
            <w:tabs>
              <w:tab w:val="right" w:leader="dot" w:pos="8296"/>
            </w:tabs>
            <w:rPr>
              <w:noProof/>
            </w:rPr>
          </w:pPr>
          <w:r>
            <w:fldChar w:fldCharType="begin"/>
          </w:r>
          <w:r>
            <w:instrText xml:space="preserve"> TOC \o "1-3" \h \z \u </w:instrText>
          </w:r>
          <w:r>
            <w:fldChar w:fldCharType="separate"/>
          </w:r>
          <w:hyperlink w:anchor="_Toc439009577" w:history="1">
            <w:r w:rsidR="007F281D" w:rsidRPr="00B55E71">
              <w:rPr>
                <w:rStyle w:val="a9"/>
                <w:noProof/>
              </w:rPr>
              <w:t>1.</w:t>
            </w:r>
            <w:r w:rsidR="007F281D" w:rsidRPr="00B55E71">
              <w:rPr>
                <w:rStyle w:val="a9"/>
                <w:rFonts w:hint="eastAsia"/>
                <w:noProof/>
              </w:rPr>
              <w:t>引言</w:t>
            </w:r>
            <w:r w:rsidR="007F281D">
              <w:rPr>
                <w:noProof/>
                <w:webHidden/>
              </w:rPr>
              <w:tab/>
            </w:r>
            <w:r w:rsidR="007F281D">
              <w:rPr>
                <w:noProof/>
                <w:webHidden/>
              </w:rPr>
              <w:fldChar w:fldCharType="begin"/>
            </w:r>
            <w:r w:rsidR="007F281D">
              <w:rPr>
                <w:noProof/>
                <w:webHidden/>
              </w:rPr>
              <w:instrText xml:space="preserve"> PAGEREF _Toc439009577 \h </w:instrText>
            </w:r>
            <w:r w:rsidR="007F281D">
              <w:rPr>
                <w:noProof/>
                <w:webHidden/>
              </w:rPr>
            </w:r>
            <w:r w:rsidR="007F281D">
              <w:rPr>
                <w:noProof/>
                <w:webHidden/>
              </w:rPr>
              <w:fldChar w:fldCharType="separate"/>
            </w:r>
            <w:r w:rsidR="007F281D">
              <w:rPr>
                <w:noProof/>
                <w:webHidden/>
              </w:rPr>
              <w:t>3</w:t>
            </w:r>
            <w:r w:rsidR="007F281D">
              <w:rPr>
                <w:noProof/>
                <w:webHidden/>
              </w:rPr>
              <w:fldChar w:fldCharType="end"/>
            </w:r>
          </w:hyperlink>
        </w:p>
        <w:p w:rsidR="007F281D" w:rsidRDefault="0002080E">
          <w:pPr>
            <w:pStyle w:val="22"/>
            <w:tabs>
              <w:tab w:val="right" w:leader="dot" w:pos="8296"/>
            </w:tabs>
            <w:rPr>
              <w:noProof/>
            </w:rPr>
          </w:pPr>
          <w:hyperlink w:anchor="_Toc439009578" w:history="1">
            <w:r w:rsidR="007F281D" w:rsidRPr="00B55E71">
              <w:rPr>
                <w:rStyle w:val="a9"/>
                <w:noProof/>
              </w:rPr>
              <w:t>1.1</w:t>
            </w:r>
            <w:r w:rsidR="007F281D" w:rsidRPr="00B55E71">
              <w:rPr>
                <w:rStyle w:val="a9"/>
                <w:rFonts w:hint="eastAsia"/>
                <w:noProof/>
              </w:rPr>
              <w:t>目的</w:t>
            </w:r>
            <w:r w:rsidR="007F281D">
              <w:rPr>
                <w:noProof/>
                <w:webHidden/>
              </w:rPr>
              <w:tab/>
            </w:r>
            <w:r w:rsidR="007F281D">
              <w:rPr>
                <w:noProof/>
                <w:webHidden/>
              </w:rPr>
              <w:fldChar w:fldCharType="begin"/>
            </w:r>
            <w:r w:rsidR="007F281D">
              <w:rPr>
                <w:noProof/>
                <w:webHidden/>
              </w:rPr>
              <w:instrText xml:space="preserve"> PAGEREF _Toc439009578 \h </w:instrText>
            </w:r>
            <w:r w:rsidR="007F281D">
              <w:rPr>
                <w:noProof/>
                <w:webHidden/>
              </w:rPr>
            </w:r>
            <w:r w:rsidR="007F281D">
              <w:rPr>
                <w:noProof/>
                <w:webHidden/>
              </w:rPr>
              <w:fldChar w:fldCharType="separate"/>
            </w:r>
            <w:r w:rsidR="007F281D">
              <w:rPr>
                <w:noProof/>
                <w:webHidden/>
              </w:rPr>
              <w:t>3</w:t>
            </w:r>
            <w:r w:rsidR="007F281D">
              <w:rPr>
                <w:noProof/>
                <w:webHidden/>
              </w:rPr>
              <w:fldChar w:fldCharType="end"/>
            </w:r>
          </w:hyperlink>
        </w:p>
        <w:p w:rsidR="007F281D" w:rsidRDefault="0002080E">
          <w:pPr>
            <w:pStyle w:val="22"/>
            <w:tabs>
              <w:tab w:val="right" w:leader="dot" w:pos="8296"/>
            </w:tabs>
            <w:rPr>
              <w:noProof/>
            </w:rPr>
          </w:pPr>
          <w:hyperlink w:anchor="_Toc439009579" w:history="1">
            <w:r w:rsidR="007F281D" w:rsidRPr="00B55E71">
              <w:rPr>
                <w:rStyle w:val="a9"/>
                <w:noProof/>
              </w:rPr>
              <w:t>1.2</w:t>
            </w:r>
            <w:r w:rsidR="007F281D" w:rsidRPr="00B55E71">
              <w:rPr>
                <w:rStyle w:val="a9"/>
                <w:rFonts w:hint="eastAsia"/>
                <w:noProof/>
              </w:rPr>
              <w:t>阅读说明</w:t>
            </w:r>
            <w:r w:rsidR="007F281D">
              <w:rPr>
                <w:noProof/>
                <w:webHidden/>
              </w:rPr>
              <w:tab/>
            </w:r>
            <w:r w:rsidR="007F281D">
              <w:rPr>
                <w:noProof/>
                <w:webHidden/>
              </w:rPr>
              <w:fldChar w:fldCharType="begin"/>
            </w:r>
            <w:r w:rsidR="007F281D">
              <w:rPr>
                <w:noProof/>
                <w:webHidden/>
              </w:rPr>
              <w:instrText xml:space="preserve"> PAGEREF _Toc439009579 \h </w:instrText>
            </w:r>
            <w:r w:rsidR="007F281D">
              <w:rPr>
                <w:noProof/>
                <w:webHidden/>
              </w:rPr>
            </w:r>
            <w:r w:rsidR="007F281D">
              <w:rPr>
                <w:noProof/>
                <w:webHidden/>
              </w:rPr>
              <w:fldChar w:fldCharType="separate"/>
            </w:r>
            <w:r w:rsidR="007F281D">
              <w:rPr>
                <w:noProof/>
                <w:webHidden/>
              </w:rPr>
              <w:t>3</w:t>
            </w:r>
            <w:r w:rsidR="007F281D">
              <w:rPr>
                <w:noProof/>
                <w:webHidden/>
              </w:rPr>
              <w:fldChar w:fldCharType="end"/>
            </w:r>
          </w:hyperlink>
        </w:p>
        <w:p w:rsidR="007F281D" w:rsidRDefault="0002080E">
          <w:pPr>
            <w:pStyle w:val="22"/>
            <w:tabs>
              <w:tab w:val="right" w:leader="dot" w:pos="8296"/>
            </w:tabs>
            <w:rPr>
              <w:noProof/>
            </w:rPr>
          </w:pPr>
          <w:hyperlink w:anchor="_Toc439009580" w:history="1">
            <w:r w:rsidR="007F281D" w:rsidRPr="00B55E71">
              <w:rPr>
                <w:rStyle w:val="a9"/>
                <w:noProof/>
              </w:rPr>
              <w:t>1.3</w:t>
            </w:r>
            <w:r w:rsidR="007F281D" w:rsidRPr="00B55E71">
              <w:rPr>
                <w:rStyle w:val="a9"/>
                <w:rFonts w:hint="eastAsia"/>
                <w:noProof/>
              </w:rPr>
              <w:t>参考文献</w:t>
            </w:r>
            <w:r w:rsidR="007F281D">
              <w:rPr>
                <w:noProof/>
                <w:webHidden/>
              </w:rPr>
              <w:tab/>
            </w:r>
            <w:r w:rsidR="007F281D">
              <w:rPr>
                <w:noProof/>
                <w:webHidden/>
              </w:rPr>
              <w:fldChar w:fldCharType="begin"/>
            </w:r>
            <w:r w:rsidR="007F281D">
              <w:rPr>
                <w:noProof/>
                <w:webHidden/>
              </w:rPr>
              <w:instrText xml:space="preserve"> PAGEREF _Toc439009580 \h </w:instrText>
            </w:r>
            <w:r w:rsidR="007F281D">
              <w:rPr>
                <w:noProof/>
                <w:webHidden/>
              </w:rPr>
            </w:r>
            <w:r w:rsidR="007F281D">
              <w:rPr>
                <w:noProof/>
                <w:webHidden/>
              </w:rPr>
              <w:fldChar w:fldCharType="separate"/>
            </w:r>
            <w:r w:rsidR="007F281D">
              <w:rPr>
                <w:noProof/>
                <w:webHidden/>
              </w:rPr>
              <w:t>3</w:t>
            </w:r>
            <w:r w:rsidR="007F281D">
              <w:rPr>
                <w:noProof/>
                <w:webHidden/>
              </w:rPr>
              <w:fldChar w:fldCharType="end"/>
            </w:r>
          </w:hyperlink>
        </w:p>
        <w:p w:rsidR="007F281D" w:rsidRDefault="0002080E">
          <w:pPr>
            <w:pStyle w:val="22"/>
            <w:tabs>
              <w:tab w:val="right" w:leader="dot" w:pos="8296"/>
            </w:tabs>
            <w:rPr>
              <w:noProof/>
            </w:rPr>
          </w:pPr>
          <w:hyperlink w:anchor="_Toc439009581" w:history="1">
            <w:r w:rsidR="007F281D" w:rsidRPr="00B55E71">
              <w:rPr>
                <w:rStyle w:val="a9"/>
                <w:noProof/>
              </w:rPr>
              <w:t>1.4</w:t>
            </w:r>
            <w:r w:rsidR="007F281D" w:rsidRPr="00B55E71">
              <w:rPr>
                <w:rStyle w:val="a9"/>
                <w:rFonts w:hint="eastAsia"/>
                <w:noProof/>
              </w:rPr>
              <w:t>团队人员</w:t>
            </w:r>
            <w:r w:rsidR="007F281D">
              <w:rPr>
                <w:noProof/>
                <w:webHidden/>
              </w:rPr>
              <w:tab/>
            </w:r>
            <w:r w:rsidR="007F281D">
              <w:rPr>
                <w:noProof/>
                <w:webHidden/>
              </w:rPr>
              <w:fldChar w:fldCharType="begin"/>
            </w:r>
            <w:r w:rsidR="007F281D">
              <w:rPr>
                <w:noProof/>
                <w:webHidden/>
              </w:rPr>
              <w:instrText xml:space="preserve"> PAGEREF _Toc439009581 \h </w:instrText>
            </w:r>
            <w:r w:rsidR="007F281D">
              <w:rPr>
                <w:noProof/>
                <w:webHidden/>
              </w:rPr>
            </w:r>
            <w:r w:rsidR="007F281D">
              <w:rPr>
                <w:noProof/>
                <w:webHidden/>
              </w:rPr>
              <w:fldChar w:fldCharType="separate"/>
            </w:r>
            <w:r w:rsidR="007F281D">
              <w:rPr>
                <w:noProof/>
                <w:webHidden/>
              </w:rPr>
              <w:t>3</w:t>
            </w:r>
            <w:r w:rsidR="007F281D">
              <w:rPr>
                <w:noProof/>
                <w:webHidden/>
              </w:rPr>
              <w:fldChar w:fldCharType="end"/>
            </w:r>
          </w:hyperlink>
        </w:p>
        <w:p w:rsidR="007F281D" w:rsidRDefault="0002080E">
          <w:pPr>
            <w:pStyle w:val="12"/>
            <w:tabs>
              <w:tab w:val="right" w:leader="dot" w:pos="8296"/>
            </w:tabs>
            <w:rPr>
              <w:noProof/>
            </w:rPr>
          </w:pPr>
          <w:hyperlink w:anchor="_Toc439009582" w:history="1">
            <w:r w:rsidR="007F281D" w:rsidRPr="00B55E71">
              <w:rPr>
                <w:rStyle w:val="a9"/>
                <w:noProof/>
              </w:rPr>
              <w:t>2.</w:t>
            </w:r>
            <w:r w:rsidR="007F281D" w:rsidRPr="00B55E71">
              <w:rPr>
                <w:rStyle w:val="a9"/>
                <w:rFonts w:hint="eastAsia"/>
                <w:noProof/>
              </w:rPr>
              <w:t>用例图</w:t>
            </w:r>
            <w:r w:rsidR="007F281D">
              <w:rPr>
                <w:noProof/>
                <w:webHidden/>
              </w:rPr>
              <w:tab/>
            </w:r>
            <w:r w:rsidR="007F281D">
              <w:rPr>
                <w:noProof/>
                <w:webHidden/>
              </w:rPr>
              <w:fldChar w:fldCharType="begin"/>
            </w:r>
            <w:r w:rsidR="007F281D">
              <w:rPr>
                <w:noProof/>
                <w:webHidden/>
              </w:rPr>
              <w:instrText xml:space="preserve"> PAGEREF _Toc439009582 \h </w:instrText>
            </w:r>
            <w:r w:rsidR="007F281D">
              <w:rPr>
                <w:noProof/>
                <w:webHidden/>
              </w:rPr>
            </w:r>
            <w:r w:rsidR="007F281D">
              <w:rPr>
                <w:noProof/>
                <w:webHidden/>
              </w:rPr>
              <w:fldChar w:fldCharType="separate"/>
            </w:r>
            <w:r w:rsidR="007F281D">
              <w:rPr>
                <w:noProof/>
                <w:webHidden/>
              </w:rPr>
              <w:t>3</w:t>
            </w:r>
            <w:r w:rsidR="007F281D">
              <w:rPr>
                <w:noProof/>
                <w:webHidden/>
              </w:rPr>
              <w:fldChar w:fldCharType="end"/>
            </w:r>
          </w:hyperlink>
        </w:p>
        <w:p w:rsidR="007F281D" w:rsidRDefault="0002080E">
          <w:pPr>
            <w:pStyle w:val="12"/>
            <w:tabs>
              <w:tab w:val="right" w:leader="dot" w:pos="8296"/>
            </w:tabs>
            <w:rPr>
              <w:noProof/>
            </w:rPr>
          </w:pPr>
          <w:hyperlink w:anchor="_Toc439009583" w:history="1">
            <w:r w:rsidR="007F281D" w:rsidRPr="00B55E71">
              <w:rPr>
                <w:rStyle w:val="a9"/>
                <w:noProof/>
              </w:rPr>
              <w:t>3.</w:t>
            </w:r>
            <w:r w:rsidR="007F281D" w:rsidRPr="00B55E71">
              <w:rPr>
                <w:rStyle w:val="a9"/>
                <w:rFonts w:hint="eastAsia"/>
                <w:noProof/>
              </w:rPr>
              <w:t>详细用例描述</w:t>
            </w:r>
            <w:r w:rsidR="007F281D">
              <w:rPr>
                <w:noProof/>
                <w:webHidden/>
              </w:rPr>
              <w:tab/>
            </w:r>
            <w:r w:rsidR="007F281D">
              <w:rPr>
                <w:noProof/>
                <w:webHidden/>
              </w:rPr>
              <w:fldChar w:fldCharType="begin"/>
            </w:r>
            <w:r w:rsidR="007F281D">
              <w:rPr>
                <w:noProof/>
                <w:webHidden/>
              </w:rPr>
              <w:instrText xml:space="preserve"> PAGEREF _Toc439009583 \h </w:instrText>
            </w:r>
            <w:r w:rsidR="007F281D">
              <w:rPr>
                <w:noProof/>
                <w:webHidden/>
              </w:rPr>
            </w:r>
            <w:r w:rsidR="007F281D">
              <w:rPr>
                <w:noProof/>
                <w:webHidden/>
              </w:rPr>
              <w:fldChar w:fldCharType="separate"/>
            </w:r>
            <w:r w:rsidR="007F281D">
              <w:rPr>
                <w:noProof/>
                <w:webHidden/>
              </w:rPr>
              <w:t>4</w:t>
            </w:r>
            <w:r w:rsidR="007F281D">
              <w:rPr>
                <w:noProof/>
                <w:webHidden/>
              </w:rPr>
              <w:fldChar w:fldCharType="end"/>
            </w:r>
          </w:hyperlink>
        </w:p>
        <w:p w:rsidR="007F281D" w:rsidRDefault="0002080E">
          <w:pPr>
            <w:pStyle w:val="22"/>
            <w:tabs>
              <w:tab w:val="right" w:leader="dot" w:pos="8296"/>
            </w:tabs>
            <w:rPr>
              <w:noProof/>
            </w:rPr>
          </w:pPr>
          <w:hyperlink w:anchor="_Toc439009584" w:history="1">
            <w:r w:rsidR="007F281D" w:rsidRPr="00B55E71">
              <w:rPr>
                <w:rStyle w:val="a9"/>
                <w:rFonts w:hint="eastAsia"/>
                <w:noProof/>
              </w:rPr>
              <w:t>用例</w:t>
            </w:r>
            <w:r w:rsidR="007F281D" w:rsidRPr="00B55E71">
              <w:rPr>
                <w:rStyle w:val="a9"/>
                <w:noProof/>
              </w:rPr>
              <w:t>1</w:t>
            </w:r>
            <w:r w:rsidR="007F281D" w:rsidRPr="00B55E71">
              <w:rPr>
                <w:rStyle w:val="a9"/>
                <w:rFonts w:hint="eastAsia"/>
                <w:noProof/>
              </w:rPr>
              <w:t>物流信息查询</w:t>
            </w:r>
            <w:r w:rsidR="007F281D">
              <w:rPr>
                <w:noProof/>
                <w:webHidden/>
              </w:rPr>
              <w:tab/>
            </w:r>
            <w:r w:rsidR="007F281D">
              <w:rPr>
                <w:noProof/>
                <w:webHidden/>
              </w:rPr>
              <w:fldChar w:fldCharType="begin"/>
            </w:r>
            <w:r w:rsidR="007F281D">
              <w:rPr>
                <w:noProof/>
                <w:webHidden/>
              </w:rPr>
              <w:instrText xml:space="preserve"> PAGEREF _Toc439009584 \h </w:instrText>
            </w:r>
            <w:r w:rsidR="007F281D">
              <w:rPr>
                <w:noProof/>
                <w:webHidden/>
              </w:rPr>
            </w:r>
            <w:r w:rsidR="007F281D">
              <w:rPr>
                <w:noProof/>
                <w:webHidden/>
              </w:rPr>
              <w:fldChar w:fldCharType="separate"/>
            </w:r>
            <w:r w:rsidR="007F281D">
              <w:rPr>
                <w:noProof/>
                <w:webHidden/>
              </w:rPr>
              <w:t>4</w:t>
            </w:r>
            <w:r w:rsidR="007F281D">
              <w:rPr>
                <w:noProof/>
                <w:webHidden/>
              </w:rPr>
              <w:fldChar w:fldCharType="end"/>
            </w:r>
          </w:hyperlink>
        </w:p>
        <w:p w:rsidR="007F281D" w:rsidRDefault="0002080E">
          <w:pPr>
            <w:pStyle w:val="22"/>
            <w:tabs>
              <w:tab w:val="right" w:leader="dot" w:pos="8296"/>
            </w:tabs>
            <w:rPr>
              <w:noProof/>
            </w:rPr>
          </w:pPr>
          <w:hyperlink w:anchor="_Toc439009585" w:history="1">
            <w:r w:rsidR="007F281D" w:rsidRPr="00B55E71">
              <w:rPr>
                <w:rStyle w:val="a9"/>
                <w:rFonts w:hint="eastAsia"/>
                <w:noProof/>
              </w:rPr>
              <w:t>用例</w:t>
            </w:r>
            <w:r w:rsidR="007F281D" w:rsidRPr="00B55E71">
              <w:rPr>
                <w:rStyle w:val="a9"/>
                <w:noProof/>
              </w:rPr>
              <w:t>2</w:t>
            </w:r>
            <w:r w:rsidR="007F281D" w:rsidRPr="00B55E71">
              <w:rPr>
                <w:rStyle w:val="a9"/>
                <w:rFonts w:hint="eastAsia"/>
                <w:noProof/>
              </w:rPr>
              <w:t>订单输入</w:t>
            </w:r>
            <w:r w:rsidR="007F281D">
              <w:rPr>
                <w:noProof/>
                <w:webHidden/>
              </w:rPr>
              <w:tab/>
            </w:r>
            <w:r w:rsidR="007F281D">
              <w:rPr>
                <w:noProof/>
                <w:webHidden/>
              </w:rPr>
              <w:fldChar w:fldCharType="begin"/>
            </w:r>
            <w:r w:rsidR="007F281D">
              <w:rPr>
                <w:noProof/>
                <w:webHidden/>
              </w:rPr>
              <w:instrText xml:space="preserve"> PAGEREF _Toc439009585 \h </w:instrText>
            </w:r>
            <w:r w:rsidR="007F281D">
              <w:rPr>
                <w:noProof/>
                <w:webHidden/>
              </w:rPr>
            </w:r>
            <w:r w:rsidR="007F281D">
              <w:rPr>
                <w:noProof/>
                <w:webHidden/>
              </w:rPr>
              <w:fldChar w:fldCharType="separate"/>
            </w:r>
            <w:r w:rsidR="007F281D">
              <w:rPr>
                <w:noProof/>
                <w:webHidden/>
              </w:rPr>
              <w:t>4</w:t>
            </w:r>
            <w:r w:rsidR="007F281D">
              <w:rPr>
                <w:noProof/>
                <w:webHidden/>
              </w:rPr>
              <w:fldChar w:fldCharType="end"/>
            </w:r>
          </w:hyperlink>
        </w:p>
        <w:p w:rsidR="007F281D" w:rsidRDefault="0002080E">
          <w:pPr>
            <w:pStyle w:val="22"/>
            <w:tabs>
              <w:tab w:val="right" w:leader="dot" w:pos="8296"/>
            </w:tabs>
            <w:rPr>
              <w:noProof/>
            </w:rPr>
          </w:pPr>
          <w:hyperlink w:anchor="_Toc439009586" w:history="1">
            <w:r w:rsidR="007F281D" w:rsidRPr="00B55E71">
              <w:rPr>
                <w:rStyle w:val="a9"/>
                <w:rFonts w:hint="eastAsia"/>
                <w:noProof/>
              </w:rPr>
              <w:t>用例</w:t>
            </w:r>
            <w:r w:rsidR="007F281D" w:rsidRPr="00B55E71">
              <w:rPr>
                <w:rStyle w:val="a9"/>
                <w:noProof/>
              </w:rPr>
              <w:t>3</w:t>
            </w:r>
            <w:r w:rsidR="007F281D" w:rsidRPr="00B55E71">
              <w:rPr>
                <w:rStyle w:val="a9"/>
                <w:rFonts w:hint="eastAsia"/>
                <w:noProof/>
              </w:rPr>
              <w:t>报价和时间管理</w:t>
            </w:r>
            <w:r w:rsidR="007F281D">
              <w:rPr>
                <w:noProof/>
                <w:webHidden/>
              </w:rPr>
              <w:tab/>
            </w:r>
            <w:r w:rsidR="007F281D">
              <w:rPr>
                <w:noProof/>
                <w:webHidden/>
              </w:rPr>
              <w:fldChar w:fldCharType="begin"/>
            </w:r>
            <w:r w:rsidR="007F281D">
              <w:rPr>
                <w:noProof/>
                <w:webHidden/>
              </w:rPr>
              <w:instrText xml:space="preserve"> PAGEREF _Toc439009586 \h </w:instrText>
            </w:r>
            <w:r w:rsidR="007F281D">
              <w:rPr>
                <w:noProof/>
                <w:webHidden/>
              </w:rPr>
            </w:r>
            <w:r w:rsidR="007F281D">
              <w:rPr>
                <w:noProof/>
                <w:webHidden/>
              </w:rPr>
              <w:fldChar w:fldCharType="separate"/>
            </w:r>
            <w:r w:rsidR="007F281D">
              <w:rPr>
                <w:noProof/>
                <w:webHidden/>
              </w:rPr>
              <w:t>5</w:t>
            </w:r>
            <w:r w:rsidR="007F281D">
              <w:rPr>
                <w:noProof/>
                <w:webHidden/>
              </w:rPr>
              <w:fldChar w:fldCharType="end"/>
            </w:r>
          </w:hyperlink>
        </w:p>
        <w:p w:rsidR="007F281D" w:rsidRDefault="0002080E">
          <w:pPr>
            <w:pStyle w:val="22"/>
            <w:tabs>
              <w:tab w:val="right" w:leader="dot" w:pos="8296"/>
            </w:tabs>
            <w:rPr>
              <w:noProof/>
            </w:rPr>
          </w:pPr>
          <w:hyperlink w:anchor="_Toc439009587" w:history="1">
            <w:r w:rsidR="007F281D" w:rsidRPr="00B55E71">
              <w:rPr>
                <w:rStyle w:val="a9"/>
                <w:rFonts w:hint="eastAsia"/>
                <w:noProof/>
              </w:rPr>
              <w:t>用例</w:t>
            </w:r>
            <w:r w:rsidR="007F281D" w:rsidRPr="00B55E71">
              <w:rPr>
                <w:rStyle w:val="a9"/>
                <w:noProof/>
              </w:rPr>
              <w:t>4</w:t>
            </w:r>
            <w:r w:rsidR="007F281D" w:rsidRPr="00B55E71">
              <w:rPr>
                <w:rStyle w:val="a9"/>
                <w:rFonts w:hint="eastAsia"/>
                <w:noProof/>
              </w:rPr>
              <w:t>收件信息输入</w:t>
            </w:r>
            <w:r w:rsidR="007F281D">
              <w:rPr>
                <w:noProof/>
                <w:webHidden/>
              </w:rPr>
              <w:tab/>
            </w:r>
            <w:r w:rsidR="007F281D">
              <w:rPr>
                <w:noProof/>
                <w:webHidden/>
              </w:rPr>
              <w:fldChar w:fldCharType="begin"/>
            </w:r>
            <w:r w:rsidR="007F281D">
              <w:rPr>
                <w:noProof/>
                <w:webHidden/>
              </w:rPr>
              <w:instrText xml:space="preserve"> PAGEREF _Toc439009587 \h </w:instrText>
            </w:r>
            <w:r w:rsidR="007F281D">
              <w:rPr>
                <w:noProof/>
                <w:webHidden/>
              </w:rPr>
            </w:r>
            <w:r w:rsidR="007F281D">
              <w:rPr>
                <w:noProof/>
                <w:webHidden/>
              </w:rPr>
              <w:fldChar w:fldCharType="separate"/>
            </w:r>
            <w:r w:rsidR="007F281D">
              <w:rPr>
                <w:noProof/>
                <w:webHidden/>
              </w:rPr>
              <w:t>5</w:t>
            </w:r>
            <w:r w:rsidR="007F281D">
              <w:rPr>
                <w:noProof/>
                <w:webHidden/>
              </w:rPr>
              <w:fldChar w:fldCharType="end"/>
            </w:r>
          </w:hyperlink>
        </w:p>
        <w:p w:rsidR="007F281D" w:rsidRDefault="0002080E">
          <w:pPr>
            <w:pStyle w:val="22"/>
            <w:tabs>
              <w:tab w:val="right" w:leader="dot" w:pos="8296"/>
            </w:tabs>
            <w:rPr>
              <w:noProof/>
            </w:rPr>
          </w:pPr>
          <w:hyperlink w:anchor="_Toc439009588" w:history="1">
            <w:r w:rsidR="007F281D" w:rsidRPr="00B55E71">
              <w:rPr>
                <w:rStyle w:val="a9"/>
                <w:rFonts w:hint="eastAsia"/>
                <w:noProof/>
              </w:rPr>
              <w:t>用例</w:t>
            </w:r>
            <w:r w:rsidR="007F281D" w:rsidRPr="00B55E71">
              <w:rPr>
                <w:rStyle w:val="a9"/>
                <w:noProof/>
              </w:rPr>
              <w:t>5</w:t>
            </w:r>
            <w:r w:rsidR="007F281D" w:rsidRPr="00B55E71">
              <w:rPr>
                <w:rStyle w:val="a9"/>
                <w:rFonts w:hint="eastAsia"/>
                <w:noProof/>
              </w:rPr>
              <w:t>车辆装车管理</w:t>
            </w:r>
            <w:r w:rsidR="007F281D">
              <w:rPr>
                <w:noProof/>
                <w:webHidden/>
              </w:rPr>
              <w:tab/>
            </w:r>
            <w:r w:rsidR="007F281D">
              <w:rPr>
                <w:noProof/>
                <w:webHidden/>
              </w:rPr>
              <w:fldChar w:fldCharType="begin"/>
            </w:r>
            <w:r w:rsidR="007F281D">
              <w:rPr>
                <w:noProof/>
                <w:webHidden/>
              </w:rPr>
              <w:instrText xml:space="preserve"> PAGEREF _Toc439009588 \h </w:instrText>
            </w:r>
            <w:r w:rsidR="007F281D">
              <w:rPr>
                <w:noProof/>
                <w:webHidden/>
              </w:rPr>
            </w:r>
            <w:r w:rsidR="007F281D">
              <w:rPr>
                <w:noProof/>
                <w:webHidden/>
              </w:rPr>
              <w:fldChar w:fldCharType="separate"/>
            </w:r>
            <w:r w:rsidR="007F281D">
              <w:rPr>
                <w:noProof/>
                <w:webHidden/>
              </w:rPr>
              <w:t>6</w:t>
            </w:r>
            <w:r w:rsidR="007F281D">
              <w:rPr>
                <w:noProof/>
                <w:webHidden/>
              </w:rPr>
              <w:fldChar w:fldCharType="end"/>
            </w:r>
          </w:hyperlink>
        </w:p>
        <w:p w:rsidR="007F281D" w:rsidRDefault="0002080E">
          <w:pPr>
            <w:pStyle w:val="22"/>
            <w:tabs>
              <w:tab w:val="right" w:leader="dot" w:pos="8296"/>
            </w:tabs>
            <w:rPr>
              <w:noProof/>
            </w:rPr>
          </w:pPr>
          <w:hyperlink w:anchor="_Toc439009589" w:history="1">
            <w:r w:rsidR="007F281D" w:rsidRPr="00B55E71">
              <w:rPr>
                <w:rStyle w:val="a9"/>
                <w:rFonts w:hint="eastAsia"/>
                <w:noProof/>
              </w:rPr>
              <w:t>用例</w:t>
            </w:r>
            <w:r w:rsidR="007F281D" w:rsidRPr="00B55E71">
              <w:rPr>
                <w:rStyle w:val="a9"/>
                <w:noProof/>
              </w:rPr>
              <w:t>6</w:t>
            </w:r>
            <w:r w:rsidR="007F281D" w:rsidRPr="00B55E71">
              <w:rPr>
                <w:rStyle w:val="a9"/>
                <w:rFonts w:hint="eastAsia"/>
                <w:noProof/>
              </w:rPr>
              <w:t>接收单填写</w:t>
            </w:r>
            <w:r w:rsidR="007F281D">
              <w:rPr>
                <w:noProof/>
                <w:webHidden/>
              </w:rPr>
              <w:tab/>
            </w:r>
            <w:r w:rsidR="007F281D">
              <w:rPr>
                <w:noProof/>
                <w:webHidden/>
              </w:rPr>
              <w:fldChar w:fldCharType="begin"/>
            </w:r>
            <w:r w:rsidR="007F281D">
              <w:rPr>
                <w:noProof/>
                <w:webHidden/>
              </w:rPr>
              <w:instrText xml:space="preserve"> PAGEREF _Toc439009589 \h </w:instrText>
            </w:r>
            <w:r w:rsidR="007F281D">
              <w:rPr>
                <w:noProof/>
                <w:webHidden/>
              </w:rPr>
            </w:r>
            <w:r w:rsidR="007F281D">
              <w:rPr>
                <w:noProof/>
                <w:webHidden/>
              </w:rPr>
              <w:fldChar w:fldCharType="separate"/>
            </w:r>
            <w:r w:rsidR="007F281D">
              <w:rPr>
                <w:noProof/>
                <w:webHidden/>
              </w:rPr>
              <w:t>6</w:t>
            </w:r>
            <w:r w:rsidR="007F281D">
              <w:rPr>
                <w:noProof/>
                <w:webHidden/>
              </w:rPr>
              <w:fldChar w:fldCharType="end"/>
            </w:r>
          </w:hyperlink>
        </w:p>
        <w:p w:rsidR="007F281D" w:rsidRDefault="0002080E">
          <w:pPr>
            <w:pStyle w:val="22"/>
            <w:tabs>
              <w:tab w:val="right" w:leader="dot" w:pos="8296"/>
            </w:tabs>
            <w:rPr>
              <w:noProof/>
            </w:rPr>
          </w:pPr>
          <w:hyperlink w:anchor="_Toc439009590" w:history="1">
            <w:r w:rsidR="007F281D" w:rsidRPr="00B55E71">
              <w:rPr>
                <w:rStyle w:val="a9"/>
                <w:rFonts w:hint="eastAsia"/>
                <w:noProof/>
              </w:rPr>
              <w:t>用例</w:t>
            </w:r>
            <w:r w:rsidR="007F281D" w:rsidRPr="00B55E71">
              <w:rPr>
                <w:rStyle w:val="a9"/>
                <w:noProof/>
              </w:rPr>
              <w:t>7</w:t>
            </w:r>
            <w:r w:rsidR="007F281D" w:rsidRPr="00B55E71">
              <w:rPr>
                <w:rStyle w:val="a9"/>
                <w:rFonts w:hint="eastAsia"/>
                <w:noProof/>
              </w:rPr>
              <w:t>派件单填写</w:t>
            </w:r>
            <w:r w:rsidR="007F281D">
              <w:rPr>
                <w:noProof/>
                <w:webHidden/>
              </w:rPr>
              <w:tab/>
            </w:r>
            <w:r w:rsidR="007F281D">
              <w:rPr>
                <w:noProof/>
                <w:webHidden/>
              </w:rPr>
              <w:fldChar w:fldCharType="begin"/>
            </w:r>
            <w:r w:rsidR="007F281D">
              <w:rPr>
                <w:noProof/>
                <w:webHidden/>
              </w:rPr>
              <w:instrText xml:space="preserve"> PAGEREF _Toc439009590 \h </w:instrText>
            </w:r>
            <w:r w:rsidR="007F281D">
              <w:rPr>
                <w:noProof/>
                <w:webHidden/>
              </w:rPr>
            </w:r>
            <w:r w:rsidR="007F281D">
              <w:rPr>
                <w:noProof/>
                <w:webHidden/>
              </w:rPr>
              <w:fldChar w:fldCharType="separate"/>
            </w:r>
            <w:r w:rsidR="007F281D">
              <w:rPr>
                <w:noProof/>
                <w:webHidden/>
              </w:rPr>
              <w:t>7</w:t>
            </w:r>
            <w:r w:rsidR="007F281D">
              <w:rPr>
                <w:noProof/>
                <w:webHidden/>
              </w:rPr>
              <w:fldChar w:fldCharType="end"/>
            </w:r>
          </w:hyperlink>
        </w:p>
        <w:p w:rsidR="007F281D" w:rsidRDefault="0002080E">
          <w:pPr>
            <w:pStyle w:val="22"/>
            <w:tabs>
              <w:tab w:val="right" w:leader="dot" w:pos="8296"/>
            </w:tabs>
            <w:rPr>
              <w:noProof/>
            </w:rPr>
          </w:pPr>
          <w:hyperlink w:anchor="_Toc439009591" w:history="1">
            <w:r w:rsidR="007F281D" w:rsidRPr="00B55E71">
              <w:rPr>
                <w:rStyle w:val="a9"/>
                <w:rFonts w:hint="eastAsia"/>
                <w:noProof/>
              </w:rPr>
              <w:t>用例</w:t>
            </w:r>
            <w:r w:rsidR="007F281D" w:rsidRPr="00B55E71">
              <w:rPr>
                <w:rStyle w:val="a9"/>
                <w:noProof/>
              </w:rPr>
              <w:t>8</w:t>
            </w:r>
            <w:r w:rsidR="007F281D" w:rsidRPr="00B55E71">
              <w:rPr>
                <w:rStyle w:val="a9"/>
                <w:rFonts w:hint="eastAsia"/>
                <w:noProof/>
              </w:rPr>
              <w:t>收款单填写</w:t>
            </w:r>
            <w:r w:rsidR="007F281D">
              <w:rPr>
                <w:noProof/>
                <w:webHidden/>
              </w:rPr>
              <w:tab/>
            </w:r>
            <w:r w:rsidR="007F281D">
              <w:rPr>
                <w:noProof/>
                <w:webHidden/>
              </w:rPr>
              <w:fldChar w:fldCharType="begin"/>
            </w:r>
            <w:r w:rsidR="007F281D">
              <w:rPr>
                <w:noProof/>
                <w:webHidden/>
              </w:rPr>
              <w:instrText xml:space="preserve"> PAGEREF _Toc439009591 \h </w:instrText>
            </w:r>
            <w:r w:rsidR="007F281D">
              <w:rPr>
                <w:noProof/>
                <w:webHidden/>
              </w:rPr>
            </w:r>
            <w:r w:rsidR="007F281D">
              <w:rPr>
                <w:noProof/>
                <w:webHidden/>
              </w:rPr>
              <w:fldChar w:fldCharType="separate"/>
            </w:r>
            <w:r w:rsidR="007F281D">
              <w:rPr>
                <w:noProof/>
                <w:webHidden/>
              </w:rPr>
              <w:t>7</w:t>
            </w:r>
            <w:r w:rsidR="007F281D">
              <w:rPr>
                <w:noProof/>
                <w:webHidden/>
              </w:rPr>
              <w:fldChar w:fldCharType="end"/>
            </w:r>
          </w:hyperlink>
        </w:p>
        <w:p w:rsidR="007F281D" w:rsidRDefault="0002080E">
          <w:pPr>
            <w:pStyle w:val="22"/>
            <w:tabs>
              <w:tab w:val="right" w:leader="dot" w:pos="8296"/>
            </w:tabs>
            <w:rPr>
              <w:noProof/>
            </w:rPr>
          </w:pPr>
          <w:hyperlink w:anchor="_Toc439009592" w:history="1">
            <w:r w:rsidR="007F281D" w:rsidRPr="00B55E71">
              <w:rPr>
                <w:rStyle w:val="a9"/>
                <w:rFonts w:hint="eastAsia"/>
                <w:noProof/>
              </w:rPr>
              <w:t>用例</w:t>
            </w:r>
            <w:r w:rsidR="007F281D" w:rsidRPr="00B55E71">
              <w:rPr>
                <w:rStyle w:val="a9"/>
                <w:noProof/>
              </w:rPr>
              <w:t>9</w:t>
            </w:r>
            <w:r w:rsidR="007F281D" w:rsidRPr="00B55E71">
              <w:rPr>
                <w:rStyle w:val="a9"/>
                <w:rFonts w:hint="eastAsia"/>
                <w:noProof/>
              </w:rPr>
              <w:t>车辆信息管理</w:t>
            </w:r>
            <w:r w:rsidR="007F281D">
              <w:rPr>
                <w:noProof/>
                <w:webHidden/>
              </w:rPr>
              <w:tab/>
            </w:r>
            <w:r w:rsidR="007F281D">
              <w:rPr>
                <w:noProof/>
                <w:webHidden/>
              </w:rPr>
              <w:fldChar w:fldCharType="begin"/>
            </w:r>
            <w:r w:rsidR="007F281D">
              <w:rPr>
                <w:noProof/>
                <w:webHidden/>
              </w:rPr>
              <w:instrText xml:space="preserve"> PAGEREF _Toc439009592 \h </w:instrText>
            </w:r>
            <w:r w:rsidR="007F281D">
              <w:rPr>
                <w:noProof/>
                <w:webHidden/>
              </w:rPr>
            </w:r>
            <w:r w:rsidR="007F281D">
              <w:rPr>
                <w:noProof/>
                <w:webHidden/>
              </w:rPr>
              <w:fldChar w:fldCharType="separate"/>
            </w:r>
            <w:r w:rsidR="007F281D">
              <w:rPr>
                <w:noProof/>
                <w:webHidden/>
              </w:rPr>
              <w:t>8</w:t>
            </w:r>
            <w:r w:rsidR="007F281D">
              <w:rPr>
                <w:noProof/>
                <w:webHidden/>
              </w:rPr>
              <w:fldChar w:fldCharType="end"/>
            </w:r>
          </w:hyperlink>
        </w:p>
        <w:p w:rsidR="007F281D" w:rsidRDefault="0002080E">
          <w:pPr>
            <w:pStyle w:val="22"/>
            <w:tabs>
              <w:tab w:val="right" w:leader="dot" w:pos="8296"/>
            </w:tabs>
            <w:rPr>
              <w:noProof/>
            </w:rPr>
          </w:pPr>
          <w:hyperlink w:anchor="_Toc439009593" w:history="1">
            <w:r w:rsidR="007F281D" w:rsidRPr="00B55E71">
              <w:rPr>
                <w:rStyle w:val="a9"/>
                <w:rFonts w:hint="eastAsia"/>
                <w:noProof/>
              </w:rPr>
              <w:t>用例</w:t>
            </w:r>
            <w:r w:rsidR="007F281D" w:rsidRPr="00B55E71">
              <w:rPr>
                <w:rStyle w:val="a9"/>
                <w:noProof/>
              </w:rPr>
              <w:t>10</w:t>
            </w:r>
            <w:r w:rsidR="007F281D" w:rsidRPr="00B55E71">
              <w:rPr>
                <w:rStyle w:val="a9"/>
                <w:rFonts w:hint="eastAsia"/>
                <w:noProof/>
              </w:rPr>
              <w:t>司机信息管理</w:t>
            </w:r>
            <w:r w:rsidR="007F281D">
              <w:rPr>
                <w:noProof/>
                <w:webHidden/>
              </w:rPr>
              <w:tab/>
            </w:r>
            <w:r w:rsidR="007F281D">
              <w:rPr>
                <w:noProof/>
                <w:webHidden/>
              </w:rPr>
              <w:fldChar w:fldCharType="begin"/>
            </w:r>
            <w:r w:rsidR="007F281D">
              <w:rPr>
                <w:noProof/>
                <w:webHidden/>
              </w:rPr>
              <w:instrText xml:space="preserve"> PAGEREF _Toc439009593 \h </w:instrText>
            </w:r>
            <w:r w:rsidR="007F281D">
              <w:rPr>
                <w:noProof/>
                <w:webHidden/>
              </w:rPr>
            </w:r>
            <w:r w:rsidR="007F281D">
              <w:rPr>
                <w:noProof/>
                <w:webHidden/>
              </w:rPr>
              <w:fldChar w:fldCharType="separate"/>
            </w:r>
            <w:r w:rsidR="007F281D">
              <w:rPr>
                <w:noProof/>
                <w:webHidden/>
              </w:rPr>
              <w:t>9</w:t>
            </w:r>
            <w:r w:rsidR="007F281D">
              <w:rPr>
                <w:noProof/>
                <w:webHidden/>
              </w:rPr>
              <w:fldChar w:fldCharType="end"/>
            </w:r>
          </w:hyperlink>
        </w:p>
        <w:p w:rsidR="007F281D" w:rsidRDefault="0002080E">
          <w:pPr>
            <w:pStyle w:val="22"/>
            <w:tabs>
              <w:tab w:val="right" w:leader="dot" w:pos="8296"/>
            </w:tabs>
            <w:rPr>
              <w:noProof/>
            </w:rPr>
          </w:pPr>
          <w:hyperlink w:anchor="_Toc439009594" w:history="1">
            <w:r w:rsidR="007F281D" w:rsidRPr="00B55E71">
              <w:rPr>
                <w:rStyle w:val="a9"/>
                <w:rFonts w:hint="eastAsia"/>
                <w:noProof/>
              </w:rPr>
              <w:t>用例</w:t>
            </w:r>
            <w:r w:rsidR="007F281D" w:rsidRPr="00B55E71">
              <w:rPr>
                <w:rStyle w:val="a9"/>
                <w:noProof/>
              </w:rPr>
              <w:t>11</w:t>
            </w:r>
            <w:r w:rsidR="007F281D" w:rsidRPr="00B55E71">
              <w:rPr>
                <w:rStyle w:val="a9"/>
                <w:rFonts w:hint="eastAsia"/>
                <w:noProof/>
              </w:rPr>
              <w:t>飞机装运管理</w:t>
            </w:r>
            <w:r w:rsidR="007F281D">
              <w:rPr>
                <w:noProof/>
                <w:webHidden/>
              </w:rPr>
              <w:tab/>
            </w:r>
            <w:r w:rsidR="007F281D">
              <w:rPr>
                <w:noProof/>
                <w:webHidden/>
              </w:rPr>
              <w:fldChar w:fldCharType="begin"/>
            </w:r>
            <w:r w:rsidR="007F281D">
              <w:rPr>
                <w:noProof/>
                <w:webHidden/>
              </w:rPr>
              <w:instrText xml:space="preserve"> PAGEREF _Toc439009594 \h </w:instrText>
            </w:r>
            <w:r w:rsidR="007F281D">
              <w:rPr>
                <w:noProof/>
                <w:webHidden/>
              </w:rPr>
            </w:r>
            <w:r w:rsidR="007F281D">
              <w:rPr>
                <w:noProof/>
                <w:webHidden/>
              </w:rPr>
              <w:fldChar w:fldCharType="separate"/>
            </w:r>
            <w:r w:rsidR="007F281D">
              <w:rPr>
                <w:noProof/>
                <w:webHidden/>
              </w:rPr>
              <w:t>9</w:t>
            </w:r>
            <w:r w:rsidR="007F281D">
              <w:rPr>
                <w:noProof/>
                <w:webHidden/>
              </w:rPr>
              <w:fldChar w:fldCharType="end"/>
            </w:r>
          </w:hyperlink>
        </w:p>
        <w:p w:rsidR="007F281D" w:rsidRDefault="0002080E">
          <w:pPr>
            <w:pStyle w:val="22"/>
            <w:tabs>
              <w:tab w:val="right" w:leader="dot" w:pos="8296"/>
            </w:tabs>
            <w:rPr>
              <w:noProof/>
            </w:rPr>
          </w:pPr>
          <w:hyperlink w:anchor="_Toc439009595" w:history="1">
            <w:r w:rsidR="007F281D" w:rsidRPr="00B55E71">
              <w:rPr>
                <w:rStyle w:val="a9"/>
                <w:rFonts w:hint="eastAsia"/>
                <w:noProof/>
              </w:rPr>
              <w:t>用例</w:t>
            </w:r>
            <w:r w:rsidR="007F281D" w:rsidRPr="00B55E71">
              <w:rPr>
                <w:rStyle w:val="a9"/>
                <w:noProof/>
              </w:rPr>
              <w:t>12</w:t>
            </w:r>
            <w:r w:rsidR="007F281D" w:rsidRPr="00B55E71">
              <w:rPr>
                <w:rStyle w:val="a9"/>
                <w:rFonts w:hint="eastAsia"/>
                <w:noProof/>
              </w:rPr>
              <w:t>火车装运管理</w:t>
            </w:r>
            <w:r w:rsidR="007F281D">
              <w:rPr>
                <w:noProof/>
                <w:webHidden/>
              </w:rPr>
              <w:tab/>
            </w:r>
            <w:r w:rsidR="007F281D">
              <w:rPr>
                <w:noProof/>
                <w:webHidden/>
              </w:rPr>
              <w:fldChar w:fldCharType="begin"/>
            </w:r>
            <w:r w:rsidR="007F281D">
              <w:rPr>
                <w:noProof/>
                <w:webHidden/>
              </w:rPr>
              <w:instrText xml:space="preserve"> PAGEREF _Toc439009595 \h </w:instrText>
            </w:r>
            <w:r w:rsidR="007F281D">
              <w:rPr>
                <w:noProof/>
                <w:webHidden/>
              </w:rPr>
            </w:r>
            <w:r w:rsidR="007F281D">
              <w:rPr>
                <w:noProof/>
                <w:webHidden/>
              </w:rPr>
              <w:fldChar w:fldCharType="separate"/>
            </w:r>
            <w:r w:rsidR="007F281D">
              <w:rPr>
                <w:noProof/>
                <w:webHidden/>
              </w:rPr>
              <w:t>10</w:t>
            </w:r>
            <w:r w:rsidR="007F281D">
              <w:rPr>
                <w:noProof/>
                <w:webHidden/>
              </w:rPr>
              <w:fldChar w:fldCharType="end"/>
            </w:r>
          </w:hyperlink>
        </w:p>
        <w:p w:rsidR="007F281D" w:rsidRDefault="0002080E">
          <w:pPr>
            <w:pStyle w:val="22"/>
            <w:tabs>
              <w:tab w:val="right" w:leader="dot" w:pos="8296"/>
            </w:tabs>
            <w:rPr>
              <w:noProof/>
            </w:rPr>
          </w:pPr>
          <w:hyperlink w:anchor="_Toc439009596" w:history="1">
            <w:r w:rsidR="007F281D" w:rsidRPr="00B55E71">
              <w:rPr>
                <w:rStyle w:val="a9"/>
                <w:rFonts w:hint="eastAsia"/>
                <w:noProof/>
              </w:rPr>
              <w:t>用例</w:t>
            </w:r>
            <w:r w:rsidR="007F281D" w:rsidRPr="00B55E71">
              <w:rPr>
                <w:rStyle w:val="a9"/>
                <w:noProof/>
              </w:rPr>
              <w:t>13</w:t>
            </w:r>
            <w:r w:rsidR="007F281D" w:rsidRPr="00B55E71">
              <w:rPr>
                <w:rStyle w:val="a9"/>
                <w:rFonts w:hint="eastAsia"/>
                <w:noProof/>
              </w:rPr>
              <w:t>汽车装运管理</w:t>
            </w:r>
            <w:r w:rsidR="007F281D">
              <w:rPr>
                <w:noProof/>
                <w:webHidden/>
              </w:rPr>
              <w:tab/>
            </w:r>
            <w:r w:rsidR="007F281D">
              <w:rPr>
                <w:noProof/>
                <w:webHidden/>
              </w:rPr>
              <w:fldChar w:fldCharType="begin"/>
            </w:r>
            <w:r w:rsidR="007F281D">
              <w:rPr>
                <w:noProof/>
                <w:webHidden/>
              </w:rPr>
              <w:instrText xml:space="preserve"> PAGEREF _Toc439009596 \h </w:instrText>
            </w:r>
            <w:r w:rsidR="007F281D">
              <w:rPr>
                <w:noProof/>
                <w:webHidden/>
              </w:rPr>
            </w:r>
            <w:r w:rsidR="007F281D">
              <w:rPr>
                <w:noProof/>
                <w:webHidden/>
              </w:rPr>
              <w:fldChar w:fldCharType="separate"/>
            </w:r>
            <w:r w:rsidR="007F281D">
              <w:rPr>
                <w:noProof/>
                <w:webHidden/>
              </w:rPr>
              <w:t>10</w:t>
            </w:r>
            <w:r w:rsidR="007F281D">
              <w:rPr>
                <w:noProof/>
                <w:webHidden/>
              </w:rPr>
              <w:fldChar w:fldCharType="end"/>
            </w:r>
          </w:hyperlink>
        </w:p>
        <w:p w:rsidR="007F281D" w:rsidRDefault="0002080E">
          <w:pPr>
            <w:pStyle w:val="22"/>
            <w:tabs>
              <w:tab w:val="right" w:leader="dot" w:pos="8296"/>
            </w:tabs>
            <w:rPr>
              <w:noProof/>
            </w:rPr>
          </w:pPr>
          <w:hyperlink w:anchor="_Toc439009597" w:history="1">
            <w:r w:rsidR="007F281D" w:rsidRPr="00B55E71">
              <w:rPr>
                <w:rStyle w:val="a9"/>
                <w:rFonts w:hint="eastAsia"/>
                <w:noProof/>
              </w:rPr>
              <w:t>用例</w:t>
            </w:r>
            <w:r w:rsidR="007F281D" w:rsidRPr="00B55E71">
              <w:rPr>
                <w:rStyle w:val="a9"/>
                <w:noProof/>
              </w:rPr>
              <w:t>14</w:t>
            </w:r>
            <w:r w:rsidR="007F281D" w:rsidRPr="00B55E71">
              <w:rPr>
                <w:rStyle w:val="a9"/>
                <w:rFonts w:hint="eastAsia"/>
                <w:noProof/>
              </w:rPr>
              <w:t>中转接收</w:t>
            </w:r>
            <w:r w:rsidR="007F281D">
              <w:rPr>
                <w:noProof/>
                <w:webHidden/>
              </w:rPr>
              <w:tab/>
            </w:r>
            <w:r w:rsidR="007F281D">
              <w:rPr>
                <w:noProof/>
                <w:webHidden/>
              </w:rPr>
              <w:fldChar w:fldCharType="begin"/>
            </w:r>
            <w:r w:rsidR="007F281D">
              <w:rPr>
                <w:noProof/>
                <w:webHidden/>
              </w:rPr>
              <w:instrText xml:space="preserve"> PAGEREF _Toc439009597 \h </w:instrText>
            </w:r>
            <w:r w:rsidR="007F281D">
              <w:rPr>
                <w:noProof/>
                <w:webHidden/>
              </w:rPr>
            </w:r>
            <w:r w:rsidR="007F281D">
              <w:rPr>
                <w:noProof/>
                <w:webHidden/>
              </w:rPr>
              <w:fldChar w:fldCharType="separate"/>
            </w:r>
            <w:r w:rsidR="007F281D">
              <w:rPr>
                <w:noProof/>
                <w:webHidden/>
              </w:rPr>
              <w:t>11</w:t>
            </w:r>
            <w:r w:rsidR="007F281D">
              <w:rPr>
                <w:noProof/>
                <w:webHidden/>
              </w:rPr>
              <w:fldChar w:fldCharType="end"/>
            </w:r>
          </w:hyperlink>
        </w:p>
        <w:p w:rsidR="007F281D" w:rsidRDefault="0002080E">
          <w:pPr>
            <w:pStyle w:val="22"/>
            <w:tabs>
              <w:tab w:val="right" w:leader="dot" w:pos="8296"/>
            </w:tabs>
            <w:rPr>
              <w:noProof/>
            </w:rPr>
          </w:pPr>
          <w:hyperlink w:anchor="_Toc439009598" w:history="1">
            <w:r w:rsidR="007F281D" w:rsidRPr="00B55E71">
              <w:rPr>
                <w:rStyle w:val="a9"/>
                <w:rFonts w:hint="eastAsia"/>
                <w:noProof/>
              </w:rPr>
              <w:t>用例</w:t>
            </w:r>
            <w:r w:rsidR="007F281D" w:rsidRPr="00B55E71">
              <w:rPr>
                <w:rStyle w:val="a9"/>
                <w:noProof/>
              </w:rPr>
              <w:t>15</w:t>
            </w:r>
            <w:r w:rsidR="007F281D" w:rsidRPr="00B55E71">
              <w:rPr>
                <w:rStyle w:val="a9"/>
                <w:rFonts w:hint="eastAsia"/>
                <w:noProof/>
              </w:rPr>
              <w:t>出库</w:t>
            </w:r>
            <w:r w:rsidR="007F281D">
              <w:rPr>
                <w:noProof/>
                <w:webHidden/>
              </w:rPr>
              <w:tab/>
            </w:r>
            <w:r w:rsidR="007F281D">
              <w:rPr>
                <w:noProof/>
                <w:webHidden/>
              </w:rPr>
              <w:fldChar w:fldCharType="begin"/>
            </w:r>
            <w:r w:rsidR="007F281D">
              <w:rPr>
                <w:noProof/>
                <w:webHidden/>
              </w:rPr>
              <w:instrText xml:space="preserve"> PAGEREF _Toc439009598 \h </w:instrText>
            </w:r>
            <w:r w:rsidR="007F281D">
              <w:rPr>
                <w:noProof/>
                <w:webHidden/>
              </w:rPr>
            </w:r>
            <w:r w:rsidR="007F281D">
              <w:rPr>
                <w:noProof/>
                <w:webHidden/>
              </w:rPr>
              <w:fldChar w:fldCharType="separate"/>
            </w:r>
            <w:r w:rsidR="007F281D">
              <w:rPr>
                <w:noProof/>
                <w:webHidden/>
              </w:rPr>
              <w:t>12</w:t>
            </w:r>
            <w:r w:rsidR="007F281D">
              <w:rPr>
                <w:noProof/>
                <w:webHidden/>
              </w:rPr>
              <w:fldChar w:fldCharType="end"/>
            </w:r>
          </w:hyperlink>
        </w:p>
        <w:p w:rsidR="007F281D" w:rsidRDefault="0002080E">
          <w:pPr>
            <w:pStyle w:val="22"/>
            <w:tabs>
              <w:tab w:val="right" w:leader="dot" w:pos="8296"/>
            </w:tabs>
            <w:rPr>
              <w:noProof/>
            </w:rPr>
          </w:pPr>
          <w:hyperlink w:anchor="_Toc439009599" w:history="1">
            <w:r w:rsidR="007F281D" w:rsidRPr="00B55E71">
              <w:rPr>
                <w:rStyle w:val="a9"/>
                <w:rFonts w:hint="eastAsia"/>
                <w:noProof/>
              </w:rPr>
              <w:t>用例</w:t>
            </w:r>
            <w:r w:rsidR="007F281D" w:rsidRPr="00B55E71">
              <w:rPr>
                <w:rStyle w:val="a9"/>
                <w:noProof/>
              </w:rPr>
              <w:t>16</w:t>
            </w:r>
            <w:r w:rsidR="007F281D" w:rsidRPr="00B55E71">
              <w:rPr>
                <w:rStyle w:val="a9"/>
                <w:rFonts w:hint="eastAsia"/>
                <w:noProof/>
              </w:rPr>
              <w:t>入库</w:t>
            </w:r>
            <w:r w:rsidR="007F281D">
              <w:rPr>
                <w:noProof/>
                <w:webHidden/>
              </w:rPr>
              <w:tab/>
            </w:r>
            <w:r w:rsidR="007F281D">
              <w:rPr>
                <w:noProof/>
                <w:webHidden/>
              </w:rPr>
              <w:fldChar w:fldCharType="begin"/>
            </w:r>
            <w:r w:rsidR="007F281D">
              <w:rPr>
                <w:noProof/>
                <w:webHidden/>
              </w:rPr>
              <w:instrText xml:space="preserve"> PAGEREF _Toc439009599 \h </w:instrText>
            </w:r>
            <w:r w:rsidR="007F281D">
              <w:rPr>
                <w:noProof/>
                <w:webHidden/>
              </w:rPr>
            </w:r>
            <w:r w:rsidR="007F281D">
              <w:rPr>
                <w:noProof/>
                <w:webHidden/>
              </w:rPr>
              <w:fldChar w:fldCharType="separate"/>
            </w:r>
            <w:r w:rsidR="007F281D">
              <w:rPr>
                <w:noProof/>
                <w:webHidden/>
              </w:rPr>
              <w:t>12</w:t>
            </w:r>
            <w:r w:rsidR="007F281D">
              <w:rPr>
                <w:noProof/>
                <w:webHidden/>
              </w:rPr>
              <w:fldChar w:fldCharType="end"/>
            </w:r>
          </w:hyperlink>
        </w:p>
        <w:p w:rsidR="007F281D" w:rsidRDefault="0002080E">
          <w:pPr>
            <w:pStyle w:val="22"/>
            <w:tabs>
              <w:tab w:val="right" w:leader="dot" w:pos="8296"/>
            </w:tabs>
            <w:rPr>
              <w:noProof/>
            </w:rPr>
          </w:pPr>
          <w:hyperlink w:anchor="_Toc439009600" w:history="1">
            <w:r w:rsidR="007F281D" w:rsidRPr="00B55E71">
              <w:rPr>
                <w:rStyle w:val="a9"/>
                <w:rFonts w:hint="eastAsia"/>
                <w:noProof/>
              </w:rPr>
              <w:t>用例</w:t>
            </w:r>
            <w:r w:rsidR="007F281D" w:rsidRPr="00B55E71">
              <w:rPr>
                <w:rStyle w:val="a9"/>
                <w:noProof/>
              </w:rPr>
              <w:t>17</w:t>
            </w:r>
            <w:r w:rsidR="007F281D" w:rsidRPr="00B55E71">
              <w:rPr>
                <w:rStyle w:val="a9"/>
                <w:rFonts w:hint="eastAsia"/>
                <w:noProof/>
              </w:rPr>
              <w:t>库存调整</w:t>
            </w:r>
            <w:r w:rsidR="007F281D">
              <w:rPr>
                <w:noProof/>
                <w:webHidden/>
              </w:rPr>
              <w:tab/>
            </w:r>
            <w:r w:rsidR="007F281D">
              <w:rPr>
                <w:noProof/>
                <w:webHidden/>
              </w:rPr>
              <w:fldChar w:fldCharType="begin"/>
            </w:r>
            <w:r w:rsidR="007F281D">
              <w:rPr>
                <w:noProof/>
                <w:webHidden/>
              </w:rPr>
              <w:instrText xml:space="preserve"> PAGEREF _Toc439009600 \h </w:instrText>
            </w:r>
            <w:r w:rsidR="007F281D">
              <w:rPr>
                <w:noProof/>
                <w:webHidden/>
              </w:rPr>
            </w:r>
            <w:r w:rsidR="007F281D">
              <w:rPr>
                <w:noProof/>
                <w:webHidden/>
              </w:rPr>
              <w:fldChar w:fldCharType="separate"/>
            </w:r>
            <w:r w:rsidR="007F281D">
              <w:rPr>
                <w:noProof/>
                <w:webHidden/>
              </w:rPr>
              <w:t>13</w:t>
            </w:r>
            <w:r w:rsidR="007F281D">
              <w:rPr>
                <w:noProof/>
                <w:webHidden/>
              </w:rPr>
              <w:fldChar w:fldCharType="end"/>
            </w:r>
          </w:hyperlink>
        </w:p>
        <w:p w:rsidR="007F281D" w:rsidRDefault="0002080E">
          <w:pPr>
            <w:pStyle w:val="22"/>
            <w:tabs>
              <w:tab w:val="right" w:leader="dot" w:pos="8296"/>
            </w:tabs>
            <w:rPr>
              <w:noProof/>
            </w:rPr>
          </w:pPr>
          <w:hyperlink w:anchor="_Toc439009601" w:history="1">
            <w:r w:rsidR="007F281D" w:rsidRPr="00B55E71">
              <w:rPr>
                <w:rStyle w:val="a9"/>
                <w:rFonts w:hint="eastAsia"/>
                <w:noProof/>
              </w:rPr>
              <w:t>用例</w:t>
            </w:r>
            <w:r w:rsidR="007F281D" w:rsidRPr="00B55E71">
              <w:rPr>
                <w:rStyle w:val="a9"/>
                <w:noProof/>
              </w:rPr>
              <w:t>18</w:t>
            </w:r>
            <w:r w:rsidR="007F281D" w:rsidRPr="00B55E71">
              <w:rPr>
                <w:rStyle w:val="a9"/>
                <w:rFonts w:hint="eastAsia"/>
                <w:noProof/>
              </w:rPr>
              <w:t>库存信息初始化</w:t>
            </w:r>
            <w:r w:rsidR="007F281D">
              <w:rPr>
                <w:noProof/>
                <w:webHidden/>
              </w:rPr>
              <w:tab/>
            </w:r>
            <w:r w:rsidR="007F281D">
              <w:rPr>
                <w:noProof/>
                <w:webHidden/>
              </w:rPr>
              <w:fldChar w:fldCharType="begin"/>
            </w:r>
            <w:r w:rsidR="007F281D">
              <w:rPr>
                <w:noProof/>
                <w:webHidden/>
              </w:rPr>
              <w:instrText xml:space="preserve"> PAGEREF _Toc439009601 \h </w:instrText>
            </w:r>
            <w:r w:rsidR="007F281D">
              <w:rPr>
                <w:noProof/>
                <w:webHidden/>
              </w:rPr>
            </w:r>
            <w:r w:rsidR="007F281D">
              <w:rPr>
                <w:noProof/>
                <w:webHidden/>
              </w:rPr>
              <w:fldChar w:fldCharType="separate"/>
            </w:r>
            <w:r w:rsidR="007F281D">
              <w:rPr>
                <w:noProof/>
                <w:webHidden/>
              </w:rPr>
              <w:t>13</w:t>
            </w:r>
            <w:r w:rsidR="007F281D">
              <w:rPr>
                <w:noProof/>
                <w:webHidden/>
              </w:rPr>
              <w:fldChar w:fldCharType="end"/>
            </w:r>
          </w:hyperlink>
        </w:p>
        <w:p w:rsidR="007F281D" w:rsidRDefault="0002080E">
          <w:pPr>
            <w:pStyle w:val="22"/>
            <w:tabs>
              <w:tab w:val="right" w:leader="dot" w:pos="8296"/>
            </w:tabs>
            <w:rPr>
              <w:noProof/>
            </w:rPr>
          </w:pPr>
          <w:hyperlink w:anchor="_Toc439009602" w:history="1">
            <w:r w:rsidR="007F281D" w:rsidRPr="00B55E71">
              <w:rPr>
                <w:rStyle w:val="a9"/>
                <w:rFonts w:hint="eastAsia"/>
                <w:noProof/>
              </w:rPr>
              <w:t>用例</w:t>
            </w:r>
            <w:r w:rsidR="007F281D" w:rsidRPr="00B55E71">
              <w:rPr>
                <w:rStyle w:val="a9"/>
                <w:noProof/>
              </w:rPr>
              <w:t>19</w:t>
            </w:r>
            <w:r w:rsidR="007F281D" w:rsidRPr="00B55E71">
              <w:rPr>
                <w:rStyle w:val="a9"/>
                <w:rFonts w:hint="eastAsia"/>
                <w:noProof/>
              </w:rPr>
              <w:t>库存盘点</w:t>
            </w:r>
            <w:r w:rsidR="007F281D">
              <w:rPr>
                <w:noProof/>
                <w:webHidden/>
              </w:rPr>
              <w:tab/>
            </w:r>
            <w:r w:rsidR="007F281D">
              <w:rPr>
                <w:noProof/>
                <w:webHidden/>
              </w:rPr>
              <w:fldChar w:fldCharType="begin"/>
            </w:r>
            <w:r w:rsidR="007F281D">
              <w:rPr>
                <w:noProof/>
                <w:webHidden/>
              </w:rPr>
              <w:instrText xml:space="preserve"> PAGEREF _Toc439009602 \h </w:instrText>
            </w:r>
            <w:r w:rsidR="007F281D">
              <w:rPr>
                <w:noProof/>
                <w:webHidden/>
              </w:rPr>
            </w:r>
            <w:r w:rsidR="007F281D">
              <w:rPr>
                <w:noProof/>
                <w:webHidden/>
              </w:rPr>
              <w:fldChar w:fldCharType="separate"/>
            </w:r>
            <w:r w:rsidR="007F281D">
              <w:rPr>
                <w:noProof/>
                <w:webHidden/>
              </w:rPr>
              <w:t>14</w:t>
            </w:r>
            <w:r w:rsidR="007F281D">
              <w:rPr>
                <w:noProof/>
                <w:webHidden/>
              </w:rPr>
              <w:fldChar w:fldCharType="end"/>
            </w:r>
          </w:hyperlink>
        </w:p>
        <w:p w:rsidR="007F281D" w:rsidRDefault="0002080E">
          <w:pPr>
            <w:pStyle w:val="22"/>
            <w:tabs>
              <w:tab w:val="right" w:leader="dot" w:pos="8296"/>
            </w:tabs>
            <w:rPr>
              <w:noProof/>
            </w:rPr>
          </w:pPr>
          <w:hyperlink w:anchor="_Toc439009603" w:history="1">
            <w:r w:rsidR="007F281D" w:rsidRPr="00B55E71">
              <w:rPr>
                <w:rStyle w:val="a9"/>
                <w:rFonts w:hint="eastAsia"/>
                <w:noProof/>
              </w:rPr>
              <w:t>用例</w:t>
            </w:r>
            <w:r w:rsidR="007F281D" w:rsidRPr="00B55E71">
              <w:rPr>
                <w:rStyle w:val="a9"/>
                <w:noProof/>
              </w:rPr>
              <w:t>20</w:t>
            </w:r>
            <w:r w:rsidR="007F281D" w:rsidRPr="00B55E71">
              <w:rPr>
                <w:rStyle w:val="a9"/>
                <w:rFonts w:hint="eastAsia"/>
                <w:noProof/>
              </w:rPr>
              <w:t>结算管理</w:t>
            </w:r>
            <w:r w:rsidR="007F281D">
              <w:rPr>
                <w:noProof/>
                <w:webHidden/>
              </w:rPr>
              <w:tab/>
            </w:r>
            <w:r w:rsidR="007F281D">
              <w:rPr>
                <w:noProof/>
                <w:webHidden/>
              </w:rPr>
              <w:fldChar w:fldCharType="begin"/>
            </w:r>
            <w:r w:rsidR="007F281D">
              <w:rPr>
                <w:noProof/>
                <w:webHidden/>
              </w:rPr>
              <w:instrText xml:space="preserve"> PAGEREF _Toc439009603 \h </w:instrText>
            </w:r>
            <w:r w:rsidR="007F281D">
              <w:rPr>
                <w:noProof/>
                <w:webHidden/>
              </w:rPr>
            </w:r>
            <w:r w:rsidR="007F281D">
              <w:rPr>
                <w:noProof/>
                <w:webHidden/>
              </w:rPr>
              <w:fldChar w:fldCharType="separate"/>
            </w:r>
            <w:r w:rsidR="007F281D">
              <w:rPr>
                <w:noProof/>
                <w:webHidden/>
              </w:rPr>
              <w:t>14</w:t>
            </w:r>
            <w:r w:rsidR="007F281D">
              <w:rPr>
                <w:noProof/>
                <w:webHidden/>
              </w:rPr>
              <w:fldChar w:fldCharType="end"/>
            </w:r>
          </w:hyperlink>
        </w:p>
        <w:p w:rsidR="007F281D" w:rsidRDefault="0002080E">
          <w:pPr>
            <w:pStyle w:val="22"/>
            <w:tabs>
              <w:tab w:val="right" w:leader="dot" w:pos="8296"/>
            </w:tabs>
            <w:rPr>
              <w:noProof/>
            </w:rPr>
          </w:pPr>
          <w:hyperlink w:anchor="_Toc439009604" w:history="1">
            <w:r w:rsidR="007F281D" w:rsidRPr="00B55E71">
              <w:rPr>
                <w:rStyle w:val="a9"/>
                <w:rFonts w:hint="eastAsia"/>
                <w:noProof/>
              </w:rPr>
              <w:t>用例</w:t>
            </w:r>
            <w:r w:rsidR="007F281D" w:rsidRPr="00B55E71">
              <w:rPr>
                <w:rStyle w:val="a9"/>
                <w:noProof/>
              </w:rPr>
              <w:t>21</w:t>
            </w:r>
            <w:r w:rsidR="007F281D" w:rsidRPr="00B55E71">
              <w:rPr>
                <w:rStyle w:val="a9"/>
                <w:rFonts w:hint="eastAsia"/>
                <w:noProof/>
              </w:rPr>
              <w:t>财务支出</w:t>
            </w:r>
            <w:r w:rsidR="007F281D">
              <w:rPr>
                <w:noProof/>
                <w:webHidden/>
              </w:rPr>
              <w:tab/>
            </w:r>
            <w:r w:rsidR="007F281D">
              <w:rPr>
                <w:noProof/>
                <w:webHidden/>
              </w:rPr>
              <w:fldChar w:fldCharType="begin"/>
            </w:r>
            <w:r w:rsidR="007F281D">
              <w:rPr>
                <w:noProof/>
                <w:webHidden/>
              </w:rPr>
              <w:instrText xml:space="preserve"> PAGEREF _Toc439009604 \h </w:instrText>
            </w:r>
            <w:r w:rsidR="007F281D">
              <w:rPr>
                <w:noProof/>
                <w:webHidden/>
              </w:rPr>
            </w:r>
            <w:r w:rsidR="007F281D">
              <w:rPr>
                <w:noProof/>
                <w:webHidden/>
              </w:rPr>
              <w:fldChar w:fldCharType="separate"/>
            </w:r>
            <w:r w:rsidR="007F281D">
              <w:rPr>
                <w:noProof/>
                <w:webHidden/>
              </w:rPr>
              <w:t>15</w:t>
            </w:r>
            <w:r w:rsidR="007F281D">
              <w:rPr>
                <w:noProof/>
                <w:webHidden/>
              </w:rPr>
              <w:fldChar w:fldCharType="end"/>
            </w:r>
          </w:hyperlink>
        </w:p>
        <w:p w:rsidR="007F281D" w:rsidRDefault="0002080E">
          <w:pPr>
            <w:pStyle w:val="22"/>
            <w:tabs>
              <w:tab w:val="right" w:leader="dot" w:pos="8296"/>
            </w:tabs>
            <w:rPr>
              <w:noProof/>
            </w:rPr>
          </w:pPr>
          <w:hyperlink w:anchor="_Toc439009605" w:history="1">
            <w:r w:rsidR="007F281D" w:rsidRPr="00B55E71">
              <w:rPr>
                <w:rStyle w:val="a9"/>
                <w:rFonts w:hint="eastAsia"/>
                <w:noProof/>
              </w:rPr>
              <w:t>用例</w:t>
            </w:r>
            <w:r w:rsidR="007F281D" w:rsidRPr="00B55E71">
              <w:rPr>
                <w:rStyle w:val="a9"/>
                <w:noProof/>
              </w:rPr>
              <w:t>22</w:t>
            </w:r>
            <w:r w:rsidR="007F281D" w:rsidRPr="00B55E71">
              <w:rPr>
                <w:rStyle w:val="a9"/>
                <w:rFonts w:hint="eastAsia"/>
                <w:noProof/>
              </w:rPr>
              <w:t>成本收益表查询</w:t>
            </w:r>
            <w:r w:rsidR="007F281D">
              <w:rPr>
                <w:noProof/>
                <w:webHidden/>
              </w:rPr>
              <w:tab/>
            </w:r>
            <w:r w:rsidR="007F281D">
              <w:rPr>
                <w:noProof/>
                <w:webHidden/>
              </w:rPr>
              <w:fldChar w:fldCharType="begin"/>
            </w:r>
            <w:r w:rsidR="007F281D">
              <w:rPr>
                <w:noProof/>
                <w:webHidden/>
              </w:rPr>
              <w:instrText xml:space="preserve"> PAGEREF _Toc439009605 \h </w:instrText>
            </w:r>
            <w:r w:rsidR="007F281D">
              <w:rPr>
                <w:noProof/>
                <w:webHidden/>
              </w:rPr>
            </w:r>
            <w:r w:rsidR="007F281D">
              <w:rPr>
                <w:noProof/>
                <w:webHidden/>
              </w:rPr>
              <w:fldChar w:fldCharType="separate"/>
            </w:r>
            <w:r w:rsidR="007F281D">
              <w:rPr>
                <w:noProof/>
                <w:webHidden/>
              </w:rPr>
              <w:t>15</w:t>
            </w:r>
            <w:r w:rsidR="007F281D">
              <w:rPr>
                <w:noProof/>
                <w:webHidden/>
              </w:rPr>
              <w:fldChar w:fldCharType="end"/>
            </w:r>
          </w:hyperlink>
        </w:p>
        <w:p w:rsidR="007F281D" w:rsidRDefault="0002080E">
          <w:pPr>
            <w:pStyle w:val="22"/>
            <w:tabs>
              <w:tab w:val="right" w:leader="dot" w:pos="8296"/>
            </w:tabs>
            <w:rPr>
              <w:noProof/>
            </w:rPr>
          </w:pPr>
          <w:hyperlink w:anchor="_Toc439009606" w:history="1">
            <w:r w:rsidR="007F281D" w:rsidRPr="00B55E71">
              <w:rPr>
                <w:rStyle w:val="a9"/>
                <w:rFonts w:hint="eastAsia"/>
                <w:noProof/>
              </w:rPr>
              <w:t>用例</w:t>
            </w:r>
            <w:r w:rsidR="007F281D" w:rsidRPr="00B55E71">
              <w:rPr>
                <w:rStyle w:val="a9"/>
                <w:noProof/>
              </w:rPr>
              <w:t>23</w:t>
            </w:r>
            <w:r w:rsidR="007F281D" w:rsidRPr="00B55E71">
              <w:rPr>
                <w:rStyle w:val="a9"/>
                <w:rFonts w:hint="eastAsia"/>
                <w:noProof/>
              </w:rPr>
              <w:t>经营情况表查询</w:t>
            </w:r>
            <w:r w:rsidR="007F281D">
              <w:rPr>
                <w:noProof/>
                <w:webHidden/>
              </w:rPr>
              <w:tab/>
            </w:r>
            <w:r w:rsidR="007F281D">
              <w:rPr>
                <w:noProof/>
                <w:webHidden/>
              </w:rPr>
              <w:fldChar w:fldCharType="begin"/>
            </w:r>
            <w:r w:rsidR="007F281D">
              <w:rPr>
                <w:noProof/>
                <w:webHidden/>
              </w:rPr>
              <w:instrText xml:space="preserve"> PAGEREF _Toc439009606 \h </w:instrText>
            </w:r>
            <w:r w:rsidR="007F281D">
              <w:rPr>
                <w:noProof/>
                <w:webHidden/>
              </w:rPr>
            </w:r>
            <w:r w:rsidR="007F281D">
              <w:rPr>
                <w:noProof/>
                <w:webHidden/>
              </w:rPr>
              <w:fldChar w:fldCharType="separate"/>
            </w:r>
            <w:r w:rsidR="007F281D">
              <w:rPr>
                <w:noProof/>
                <w:webHidden/>
              </w:rPr>
              <w:t>16</w:t>
            </w:r>
            <w:r w:rsidR="007F281D">
              <w:rPr>
                <w:noProof/>
                <w:webHidden/>
              </w:rPr>
              <w:fldChar w:fldCharType="end"/>
            </w:r>
          </w:hyperlink>
        </w:p>
        <w:p w:rsidR="007F281D" w:rsidRDefault="0002080E">
          <w:pPr>
            <w:pStyle w:val="22"/>
            <w:tabs>
              <w:tab w:val="right" w:leader="dot" w:pos="8296"/>
            </w:tabs>
            <w:rPr>
              <w:noProof/>
            </w:rPr>
          </w:pPr>
          <w:hyperlink w:anchor="_Toc439009607" w:history="1">
            <w:r w:rsidR="007F281D" w:rsidRPr="00B55E71">
              <w:rPr>
                <w:rStyle w:val="a9"/>
                <w:rFonts w:hint="eastAsia"/>
                <w:noProof/>
              </w:rPr>
              <w:t>用例</w:t>
            </w:r>
            <w:r w:rsidR="007F281D" w:rsidRPr="00B55E71">
              <w:rPr>
                <w:rStyle w:val="a9"/>
                <w:noProof/>
              </w:rPr>
              <w:t>24</w:t>
            </w:r>
            <w:r w:rsidR="007F281D" w:rsidRPr="00B55E71">
              <w:rPr>
                <w:rStyle w:val="a9"/>
                <w:rFonts w:hint="eastAsia"/>
                <w:noProof/>
              </w:rPr>
              <w:t>账户管理</w:t>
            </w:r>
            <w:r w:rsidR="007F281D">
              <w:rPr>
                <w:noProof/>
                <w:webHidden/>
              </w:rPr>
              <w:tab/>
            </w:r>
            <w:r w:rsidR="007F281D">
              <w:rPr>
                <w:noProof/>
                <w:webHidden/>
              </w:rPr>
              <w:fldChar w:fldCharType="begin"/>
            </w:r>
            <w:r w:rsidR="007F281D">
              <w:rPr>
                <w:noProof/>
                <w:webHidden/>
              </w:rPr>
              <w:instrText xml:space="preserve"> PAGEREF _Toc439009607 \h </w:instrText>
            </w:r>
            <w:r w:rsidR="007F281D">
              <w:rPr>
                <w:noProof/>
                <w:webHidden/>
              </w:rPr>
            </w:r>
            <w:r w:rsidR="007F281D">
              <w:rPr>
                <w:noProof/>
                <w:webHidden/>
              </w:rPr>
              <w:fldChar w:fldCharType="separate"/>
            </w:r>
            <w:r w:rsidR="007F281D">
              <w:rPr>
                <w:noProof/>
                <w:webHidden/>
              </w:rPr>
              <w:t>16</w:t>
            </w:r>
            <w:r w:rsidR="007F281D">
              <w:rPr>
                <w:noProof/>
                <w:webHidden/>
              </w:rPr>
              <w:fldChar w:fldCharType="end"/>
            </w:r>
          </w:hyperlink>
        </w:p>
        <w:p w:rsidR="007F281D" w:rsidRDefault="0002080E">
          <w:pPr>
            <w:pStyle w:val="22"/>
            <w:tabs>
              <w:tab w:val="right" w:leader="dot" w:pos="8296"/>
            </w:tabs>
            <w:rPr>
              <w:noProof/>
            </w:rPr>
          </w:pPr>
          <w:hyperlink w:anchor="_Toc439009608" w:history="1">
            <w:r w:rsidR="007F281D" w:rsidRPr="00B55E71">
              <w:rPr>
                <w:rStyle w:val="a9"/>
                <w:rFonts w:hint="eastAsia"/>
                <w:noProof/>
              </w:rPr>
              <w:t>用例</w:t>
            </w:r>
            <w:r w:rsidR="007F281D" w:rsidRPr="00B55E71">
              <w:rPr>
                <w:rStyle w:val="a9"/>
                <w:noProof/>
              </w:rPr>
              <w:t>25</w:t>
            </w:r>
            <w:r w:rsidR="007F281D" w:rsidRPr="00B55E71">
              <w:rPr>
                <w:rStyle w:val="a9"/>
                <w:rFonts w:hint="eastAsia"/>
                <w:noProof/>
              </w:rPr>
              <w:t>人员管理</w:t>
            </w:r>
            <w:r w:rsidR="007F281D">
              <w:rPr>
                <w:noProof/>
                <w:webHidden/>
              </w:rPr>
              <w:tab/>
            </w:r>
            <w:r w:rsidR="007F281D">
              <w:rPr>
                <w:noProof/>
                <w:webHidden/>
              </w:rPr>
              <w:fldChar w:fldCharType="begin"/>
            </w:r>
            <w:r w:rsidR="007F281D">
              <w:rPr>
                <w:noProof/>
                <w:webHidden/>
              </w:rPr>
              <w:instrText xml:space="preserve"> PAGEREF _Toc439009608 \h </w:instrText>
            </w:r>
            <w:r w:rsidR="007F281D">
              <w:rPr>
                <w:noProof/>
                <w:webHidden/>
              </w:rPr>
            </w:r>
            <w:r w:rsidR="007F281D">
              <w:rPr>
                <w:noProof/>
                <w:webHidden/>
              </w:rPr>
              <w:fldChar w:fldCharType="separate"/>
            </w:r>
            <w:r w:rsidR="007F281D">
              <w:rPr>
                <w:noProof/>
                <w:webHidden/>
              </w:rPr>
              <w:t>18</w:t>
            </w:r>
            <w:r w:rsidR="007F281D">
              <w:rPr>
                <w:noProof/>
                <w:webHidden/>
              </w:rPr>
              <w:fldChar w:fldCharType="end"/>
            </w:r>
          </w:hyperlink>
        </w:p>
        <w:p w:rsidR="007F281D" w:rsidRDefault="0002080E">
          <w:pPr>
            <w:pStyle w:val="22"/>
            <w:tabs>
              <w:tab w:val="right" w:leader="dot" w:pos="8296"/>
            </w:tabs>
            <w:rPr>
              <w:noProof/>
            </w:rPr>
          </w:pPr>
          <w:hyperlink w:anchor="_Toc439009609" w:history="1">
            <w:r w:rsidR="007F281D" w:rsidRPr="00B55E71">
              <w:rPr>
                <w:rStyle w:val="a9"/>
                <w:rFonts w:hint="eastAsia"/>
                <w:noProof/>
              </w:rPr>
              <w:t>用例</w:t>
            </w:r>
            <w:r w:rsidR="007F281D" w:rsidRPr="00B55E71">
              <w:rPr>
                <w:rStyle w:val="a9"/>
                <w:noProof/>
              </w:rPr>
              <w:t>26</w:t>
            </w:r>
            <w:r w:rsidR="007F281D" w:rsidRPr="00B55E71">
              <w:rPr>
                <w:rStyle w:val="a9"/>
                <w:rFonts w:hint="eastAsia"/>
                <w:noProof/>
              </w:rPr>
              <w:t>机构管理</w:t>
            </w:r>
            <w:r w:rsidR="007F281D">
              <w:rPr>
                <w:noProof/>
                <w:webHidden/>
              </w:rPr>
              <w:tab/>
            </w:r>
            <w:r w:rsidR="007F281D">
              <w:rPr>
                <w:noProof/>
                <w:webHidden/>
              </w:rPr>
              <w:fldChar w:fldCharType="begin"/>
            </w:r>
            <w:r w:rsidR="007F281D">
              <w:rPr>
                <w:noProof/>
                <w:webHidden/>
              </w:rPr>
              <w:instrText xml:space="preserve"> PAGEREF _Toc439009609 \h </w:instrText>
            </w:r>
            <w:r w:rsidR="007F281D">
              <w:rPr>
                <w:noProof/>
                <w:webHidden/>
              </w:rPr>
            </w:r>
            <w:r w:rsidR="007F281D">
              <w:rPr>
                <w:noProof/>
                <w:webHidden/>
              </w:rPr>
              <w:fldChar w:fldCharType="separate"/>
            </w:r>
            <w:r w:rsidR="007F281D">
              <w:rPr>
                <w:noProof/>
                <w:webHidden/>
              </w:rPr>
              <w:t>18</w:t>
            </w:r>
            <w:r w:rsidR="007F281D">
              <w:rPr>
                <w:noProof/>
                <w:webHidden/>
              </w:rPr>
              <w:fldChar w:fldCharType="end"/>
            </w:r>
          </w:hyperlink>
        </w:p>
        <w:p w:rsidR="007F281D" w:rsidRDefault="0002080E">
          <w:pPr>
            <w:pStyle w:val="22"/>
            <w:tabs>
              <w:tab w:val="right" w:leader="dot" w:pos="8296"/>
            </w:tabs>
            <w:rPr>
              <w:noProof/>
            </w:rPr>
          </w:pPr>
          <w:hyperlink w:anchor="_Toc439009610" w:history="1">
            <w:r w:rsidR="007F281D" w:rsidRPr="00B55E71">
              <w:rPr>
                <w:rStyle w:val="a9"/>
                <w:rFonts w:hint="eastAsia"/>
                <w:noProof/>
              </w:rPr>
              <w:t>用例</w:t>
            </w:r>
            <w:r w:rsidR="007F281D" w:rsidRPr="00B55E71">
              <w:rPr>
                <w:rStyle w:val="a9"/>
                <w:noProof/>
              </w:rPr>
              <w:t>27</w:t>
            </w:r>
            <w:r w:rsidR="007F281D" w:rsidRPr="00B55E71">
              <w:rPr>
                <w:rStyle w:val="a9"/>
                <w:rFonts w:hint="eastAsia"/>
                <w:noProof/>
              </w:rPr>
              <w:t>审判单据</w:t>
            </w:r>
            <w:r w:rsidR="007F281D">
              <w:rPr>
                <w:noProof/>
                <w:webHidden/>
              </w:rPr>
              <w:tab/>
            </w:r>
            <w:r w:rsidR="007F281D">
              <w:rPr>
                <w:noProof/>
                <w:webHidden/>
              </w:rPr>
              <w:fldChar w:fldCharType="begin"/>
            </w:r>
            <w:r w:rsidR="007F281D">
              <w:rPr>
                <w:noProof/>
                <w:webHidden/>
              </w:rPr>
              <w:instrText xml:space="preserve"> PAGEREF _Toc439009610 \h </w:instrText>
            </w:r>
            <w:r w:rsidR="007F281D">
              <w:rPr>
                <w:noProof/>
                <w:webHidden/>
              </w:rPr>
            </w:r>
            <w:r w:rsidR="007F281D">
              <w:rPr>
                <w:noProof/>
                <w:webHidden/>
              </w:rPr>
              <w:fldChar w:fldCharType="separate"/>
            </w:r>
            <w:r w:rsidR="007F281D">
              <w:rPr>
                <w:noProof/>
                <w:webHidden/>
              </w:rPr>
              <w:t>19</w:t>
            </w:r>
            <w:r w:rsidR="007F281D">
              <w:rPr>
                <w:noProof/>
                <w:webHidden/>
              </w:rPr>
              <w:fldChar w:fldCharType="end"/>
            </w:r>
          </w:hyperlink>
        </w:p>
        <w:p w:rsidR="007F281D" w:rsidRDefault="0002080E">
          <w:pPr>
            <w:pStyle w:val="22"/>
            <w:tabs>
              <w:tab w:val="right" w:leader="dot" w:pos="8296"/>
            </w:tabs>
            <w:rPr>
              <w:noProof/>
            </w:rPr>
          </w:pPr>
          <w:hyperlink w:anchor="_Toc439009611" w:history="1">
            <w:r w:rsidR="007F281D" w:rsidRPr="00B55E71">
              <w:rPr>
                <w:rStyle w:val="a9"/>
                <w:rFonts w:hint="eastAsia"/>
                <w:noProof/>
              </w:rPr>
              <w:t>用例</w:t>
            </w:r>
            <w:r w:rsidR="007F281D" w:rsidRPr="00B55E71">
              <w:rPr>
                <w:rStyle w:val="a9"/>
                <w:noProof/>
              </w:rPr>
              <w:t>28</w:t>
            </w:r>
            <w:r w:rsidR="007F281D" w:rsidRPr="00B55E71">
              <w:rPr>
                <w:rStyle w:val="a9"/>
                <w:rFonts w:hint="eastAsia"/>
                <w:noProof/>
              </w:rPr>
              <w:t>用户管理</w:t>
            </w:r>
            <w:r w:rsidR="007F281D">
              <w:rPr>
                <w:noProof/>
                <w:webHidden/>
              </w:rPr>
              <w:tab/>
            </w:r>
            <w:r w:rsidR="007F281D">
              <w:rPr>
                <w:noProof/>
                <w:webHidden/>
              </w:rPr>
              <w:fldChar w:fldCharType="begin"/>
            </w:r>
            <w:r w:rsidR="007F281D">
              <w:rPr>
                <w:noProof/>
                <w:webHidden/>
              </w:rPr>
              <w:instrText xml:space="preserve"> PAGEREF _Toc439009611 \h </w:instrText>
            </w:r>
            <w:r w:rsidR="007F281D">
              <w:rPr>
                <w:noProof/>
                <w:webHidden/>
              </w:rPr>
            </w:r>
            <w:r w:rsidR="007F281D">
              <w:rPr>
                <w:noProof/>
                <w:webHidden/>
              </w:rPr>
              <w:fldChar w:fldCharType="separate"/>
            </w:r>
            <w:r w:rsidR="007F281D">
              <w:rPr>
                <w:noProof/>
                <w:webHidden/>
              </w:rPr>
              <w:t>19</w:t>
            </w:r>
            <w:r w:rsidR="007F281D">
              <w:rPr>
                <w:noProof/>
                <w:webHidden/>
              </w:rPr>
              <w:fldChar w:fldCharType="end"/>
            </w:r>
          </w:hyperlink>
        </w:p>
        <w:p w:rsidR="00FA2398" w:rsidRDefault="00FA2398" w:rsidP="00FA2398">
          <w:r>
            <w:rPr>
              <w:b/>
              <w:bCs/>
              <w:lang w:val="zh-CN"/>
            </w:rPr>
            <w:fldChar w:fldCharType="end"/>
          </w:r>
        </w:p>
      </w:sdtContent>
    </w:sdt>
    <w:p w:rsidR="00FA2398" w:rsidRDefault="00FA2398" w:rsidP="00FA2398"/>
    <w:p w:rsidR="00FA2398" w:rsidRDefault="00FA2398" w:rsidP="00FA2398">
      <w:pPr>
        <w:pStyle w:val="1"/>
      </w:pPr>
      <w:bookmarkStart w:id="0" w:name="_Toc439009577"/>
      <w:r>
        <w:rPr>
          <w:rFonts w:hint="eastAsia"/>
        </w:rPr>
        <w:lastRenderedPageBreak/>
        <w:t>1.</w:t>
      </w:r>
      <w:r>
        <w:rPr>
          <w:rFonts w:hint="eastAsia"/>
        </w:rPr>
        <w:t>引言</w:t>
      </w:r>
      <w:bookmarkEnd w:id="0"/>
    </w:p>
    <w:p w:rsidR="00FA2398" w:rsidRDefault="00FA2398" w:rsidP="00FA2398">
      <w:pPr>
        <w:pStyle w:val="2"/>
      </w:pPr>
      <w:bookmarkStart w:id="1" w:name="_Toc439009578"/>
      <w:r>
        <w:t>1.1</w:t>
      </w:r>
      <w:r>
        <w:rPr>
          <w:rFonts w:hint="eastAsia"/>
        </w:rPr>
        <w:t>目的</w:t>
      </w:r>
      <w:bookmarkEnd w:id="1"/>
    </w:p>
    <w:p w:rsidR="00FA2398" w:rsidRDefault="00FA2398" w:rsidP="00FA2398">
      <w:pPr>
        <w:pStyle w:val="10"/>
        <w:ind w:left="360" w:firstLineChars="0" w:firstLine="0"/>
      </w:pPr>
      <w:r>
        <w:rPr>
          <w:rFonts w:hint="eastAsia"/>
        </w:rPr>
        <w:t>本文档描述了快递物流系统的用户需求。</w:t>
      </w:r>
    </w:p>
    <w:p w:rsidR="00FA2398" w:rsidRDefault="00FA2398" w:rsidP="00FA2398">
      <w:pPr>
        <w:pStyle w:val="2"/>
      </w:pPr>
      <w:bookmarkStart w:id="2" w:name="_Toc439009579"/>
      <w:r>
        <w:t>1.2</w:t>
      </w:r>
      <w:r>
        <w:rPr>
          <w:rFonts w:hint="eastAsia"/>
        </w:rPr>
        <w:t>阅读说明</w:t>
      </w:r>
      <w:bookmarkEnd w:id="2"/>
    </w:p>
    <w:p w:rsidR="00FA2398" w:rsidRDefault="00FA2398" w:rsidP="00FA2398">
      <w:pPr>
        <w:pStyle w:val="10"/>
        <w:ind w:left="360" w:firstLineChars="0" w:firstLine="0"/>
      </w:pPr>
      <w:r>
        <w:rPr>
          <w:rFonts w:hint="eastAsia"/>
        </w:rPr>
        <w:t>用例描述的约定为全部可以使用的功能。</w:t>
      </w:r>
    </w:p>
    <w:p w:rsidR="00FA2398" w:rsidRDefault="00FA2398" w:rsidP="00FA2398">
      <w:pPr>
        <w:pStyle w:val="2"/>
      </w:pPr>
      <w:bookmarkStart w:id="3" w:name="_Toc439009580"/>
      <w:r>
        <w:rPr>
          <w:noProof/>
        </w:rPr>
        <w:drawing>
          <wp:anchor distT="0" distB="0" distL="114300" distR="114300" simplePos="0" relativeHeight="251659264" behindDoc="1" locked="0" layoutInCell="1" allowOverlap="1" wp14:anchorId="54E5AB00" wp14:editId="09DE0FEC">
            <wp:simplePos x="0" y="0"/>
            <wp:positionH relativeFrom="column">
              <wp:posOffset>2542011</wp:posOffset>
            </wp:positionH>
            <wp:positionV relativeFrom="paragraph">
              <wp:posOffset>77470</wp:posOffset>
            </wp:positionV>
            <wp:extent cx="3456834" cy="60960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7281" cy="6132058"/>
                    </a:xfrm>
                    <a:prstGeom prst="rect">
                      <a:avLst/>
                    </a:prstGeom>
                    <a:noFill/>
                  </pic:spPr>
                </pic:pic>
              </a:graphicData>
            </a:graphic>
            <wp14:sizeRelH relativeFrom="page">
              <wp14:pctWidth>0</wp14:pctWidth>
            </wp14:sizeRelH>
            <wp14:sizeRelV relativeFrom="page">
              <wp14:pctHeight>0</wp14:pctHeight>
            </wp14:sizeRelV>
          </wp:anchor>
        </w:drawing>
      </w:r>
      <w:r>
        <w:t>1.3</w:t>
      </w:r>
      <w:r>
        <w:rPr>
          <w:rFonts w:hint="eastAsia"/>
        </w:rPr>
        <w:t>参考文献</w:t>
      </w:r>
      <w:bookmarkEnd w:id="3"/>
    </w:p>
    <w:p w:rsidR="00FA2398" w:rsidRDefault="00FA2398" w:rsidP="00FA2398">
      <w:pPr>
        <w:pStyle w:val="10"/>
        <w:ind w:left="360" w:firstLineChars="0" w:firstLine="0"/>
      </w:pPr>
      <w:r>
        <w:t>……</w:t>
      </w:r>
    </w:p>
    <w:p w:rsidR="00FA2398" w:rsidRDefault="00FA2398" w:rsidP="00FA2398">
      <w:pPr>
        <w:pStyle w:val="2"/>
      </w:pPr>
      <w:bookmarkStart w:id="4" w:name="_Toc439009581"/>
      <w:r>
        <w:t>1.4</w:t>
      </w:r>
      <w:r>
        <w:rPr>
          <w:rFonts w:hint="eastAsia"/>
        </w:rPr>
        <w:t>团队人员</w:t>
      </w:r>
      <w:bookmarkEnd w:id="4"/>
    </w:p>
    <w:p w:rsidR="00FA2398" w:rsidRDefault="00FA2398" w:rsidP="00FA2398">
      <w:pPr>
        <w:pStyle w:val="10"/>
        <w:ind w:left="360" w:firstLineChars="0" w:firstLine="0"/>
      </w:pPr>
      <w:r>
        <w:rPr>
          <w:rFonts w:hint="eastAsia"/>
        </w:rPr>
        <w:t>（第</w:t>
      </w:r>
      <w:r>
        <w:rPr>
          <w:rFonts w:hint="eastAsia"/>
        </w:rPr>
        <w:t>14</w:t>
      </w:r>
      <w:r>
        <w:rPr>
          <w:rFonts w:hint="eastAsia"/>
        </w:rPr>
        <w:t>组）倪辰皓</w:t>
      </w:r>
      <w:r>
        <w:tab/>
      </w:r>
      <w:r>
        <w:rPr>
          <w:rFonts w:hint="eastAsia"/>
        </w:rPr>
        <w:t>栾志远</w:t>
      </w:r>
      <w:r>
        <w:tab/>
      </w:r>
      <w:r>
        <w:rPr>
          <w:rFonts w:hint="eastAsia"/>
        </w:rPr>
        <w:t>孙婧</w:t>
      </w:r>
    </w:p>
    <w:p w:rsidR="00FA2398" w:rsidRDefault="00FA2398" w:rsidP="00FA2398">
      <w:pPr>
        <w:pStyle w:val="10"/>
        <w:ind w:firstLineChars="0" w:firstLine="360"/>
      </w:pPr>
      <w:r>
        <w:rPr>
          <w:rFonts w:hint="eastAsia"/>
        </w:rPr>
        <w:t>焦润</w:t>
      </w:r>
    </w:p>
    <w:p w:rsidR="00FA2398" w:rsidRDefault="00FA2398" w:rsidP="00FA2398">
      <w:pPr>
        <w:pStyle w:val="1"/>
      </w:pPr>
      <w:bookmarkStart w:id="5" w:name="_Toc439009582"/>
      <w:r w:rsidRPr="00653D88">
        <w:rPr>
          <w:rFonts w:hint="eastAsia"/>
        </w:rPr>
        <w:t>2.</w:t>
      </w:r>
      <w:r w:rsidRPr="00653D88">
        <w:rPr>
          <w:rFonts w:hint="eastAsia"/>
        </w:rPr>
        <w:t>用例图</w:t>
      </w:r>
      <w:bookmarkEnd w:id="5"/>
    </w:p>
    <w:p w:rsidR="00FA2398" w:rsidRDefault="00FA2398" w:rsidP="00FA2398">
      <w:r>
        <w:t>如</w:t>
      </w:r>
      <w:r>
        <w:rPr>
          <w:rFonts w:hint="eastAsia"/>
        </w:rPr>
        <w:t>右图。</w:t>
      </w:r>
    </w:p>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 w:rsidR="00FA2398" w:rsidRDefault="00FA2398" w:rsidP="00FA2398">
      <w:pPr>
        <w:pStyle w:val="1"/>
      </w:pPr>
      <w:bookmarkStart w:id="6" w:name="_Toc439009583"/>
      <w:r>
        <w:rPr>
          <w:rFonts w:hint="eastAsia"/>
        </w:rPr>
        <w:lastRenderedPageBreak/>
        <w:t>3.</w:t>
      </w:r>
      <w:r w:rsidRPr="00653D88">
        <w:rPr>
          <w:rFonts w:hint="eastAsia"/>
        </w:rPr>
        <w:t>详细用例描述</w:t>
      </w:r>
      <w:bookmarkEnd w:id="6"/>
    </w:p>
    <w:p w:rsidR="00FA2398" w:rsidRDefault="00FA2398" w:rsidP="00FA2398">
      <w:pPr>
        <w:pStyle w:val="2"/>
      </w:pPr>
      <w:bookmarkStart w:id="7" w:name="_Toc439009584"/>
      <w:r>
        <w:rPr>
          <w:rFonts w:hint="eastAsia"/>
        </w:rPr>
        <w:t>用例</w:t>
      </w:r>
      <w:r>
        <w:rPr>
          <w:rFonts w:hint="eastAsia"/>
        </w:rPr>
        <w:t>1</w:t>
      </w:r>
      <w:r>
        <w:rPr>
          <w:rFonts w:hint="eastAsia"/>
        </w:rPr>
        <w:t>物流信息查询</w:t>
      </w:r>
      <w:bookmarkEnd w:id="7"/>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Pr>
                <w:rFonts w:hint="eastAsia"/>
              </w:rPr>
              <w:t>1</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物流信息查询</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w:t>
            </w:r>
            <w:r>
              <w:t>12</w:t>
            </w:r>
            <w:r>
              <w:rPr>
                <w:rFonts w:hint="eastAsia"/>
              </w:rPr>
              <w:t>.</w:t>
            </w:r>
            <w:r>
              <w:t>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寄件人</w:t>
            </w:r>
            <w:r>
              <w:rPr>
                <w:rFonts w:hint="eastAsia"/>
              </w:rPr>
              <w:t>，</w:t>
            </w:r>
            <w:r>
              <w:t>目标是</w:t>
            </w:r>
            <w:r>
              <w:rPr>
                <w:rFonts w:hint="eastAsia"/>
              </w:rPr>
              <w:t>查询当前货物的货运状态</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t>寄件人输入订单号查看货物的货运状态</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输入的订单号为有效的订单号</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无</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低</w:t>
            </w:r>
          </w:p>
        </w:tc>
      </w:tr>
      <w:tr w:rsidR="00FA2398" w:rsidRPr="00DC62D4"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pPr>
              <w:pStyle w:val="10"/>
              <w:numPr>
                <w:ilvl w:val="0"/>
                <w:numId w:val="1"/>
              </w:numPr>
              <w:ind w:firstLineChars="0"/>
            </w:pPr>
            <w:r>
              <w:rPr>
                <w:rFonts w:hint="eastAsia"/>
              </w:rPr>
              <w:t>寄件人根据订单号查询订单信息</w:t>
            </w:r>
          </w:p>
          <w:p w:rsidR="00FA2398" w:rsidRDefault="00FA2398" w:rsidP="00FA2398">
            <w:pPr>
              <w:pStyle w:val="10"/>
              <w:numPr>
                <w:ilvl w:val="0"/>
                <w:numId w:val="1"/>
              </w:numPr>
              <w:ind w:firstLineChars="0"/>
            </w:pPr>
            <w:r>
              <w:t>系统显示货物的货运状态</w:t>
            </w:r>
            <w:r>
              <w:rPr>
                <w:rFonts w:hint="eastAsia"/>
              </w:rPr>
              <w:t>（</w:t>
            </w:r>
            <w:r w:rsidRPr="003B4F1E">
              <w:rPr>
                <w:rFonts w:hint="eastAsia"/>
              </w:rPr>
              <w:t>收件、到达</w:t>
            </w:r>
            <w:r>
              <w:rPr>
                <w:rFonts w:hint="eastAsia"/>
              </w:rPr>
              <w:t>寄</w:t>
            </w:r>
            <w:r w:rsidRPr="003B4F1E">
              <w:rPr>
                <w:rFonts w:hint="eastAsia"/>
              </w:rPr>
              <w:t>件人</w:t>
            </w:r>
            <w:r>
              <w:rPr>
                <w:rFonts w:hint="eastAsia"/>
              </w:rPr>
              <w:t>营业厅</w:t>
            </w:r>
            <w:r w:rsidRPr="003B4F1E">
              <w:rPr>
                <w:rFonts w:hint="eastAsia"/>
              </w:rPr>
              <w:t>、到达</w:t>
            </w:r>
            <w:r>
              <w:rPr>
                <w:rFonts w:hint="eastAsia"/>
              </w:rPr>
              <w:t>寄</w:t>
            </w:r>
            <w:r w:rsidRPr="003B4F1E">
              <w:rPr>
                <w:rFonts w:hint="eastAsia"/>
              </w:rPr>
              <w:t>件人</w:t>
            </w:r>
            <w:r>
              <w:rPr>
                <w:rFonts w:hint="eastAsia"/>
              </w:rPr>
              <w:t>中转中心</w:t>
            </w:r>
            <w:r w:rsidRPr="003B4F1E">
              <w:rPr>
                <w:rFonts w:hint="eastAsia"/>
              </w:rPr>
              <w:t>、到达</w:t>
            </w:r>
            <w:r>
              <w:rPr>
                <w:rFonts w:hint="eastAsia"/>
              </w:rPr>
              <w:t>收</w:t>
            </w:r>
            <w:r w:rsidRPr="003B4F1E">
              <w:rPr>
                <w:rFonts w:hint="eastAsia"/>
              </w:rPr>
              <w:t>件人</w:t>
            </w:r>
            <w:r>
              <w:rPr>
                <w:rFonts w:hint="eastAsia"/>
              </w:rPr>
              <w:t>中转中心</w:t>
            </w:r>
            <w:r w:rsidRPr="003B4F1E">
              <w:rPr>
                <w:rFonts w:hint="eastAsia"/>
              </w:rPr>
              <w:t>、到达收件人</w:t>
            </w:r>
            <w:r>
              <w:rPr>
                <w:rFonts w:hint="eastAsia"/>
              </w:rPr>
              <w:t>营业厅</w:t>
            </w:r>
            <w:r w:rsidRPr="003B4F1E">
              <w:rPr>
                <w:rFonts w:hint="eastAsia"/>
              </w:rPr>
              <w:t>、派件中</w:t>
            </w:r>
            <w:r>
              <w:rPr>
                <w:rFonts w:hint="eastAsia"/>
              </w:rPr>
              <w:t>）</w:t>
            </w:r>
          </w:p>
        </w:tc>
      </w:tr>
      <w:tr w:rsidR="00FA2398" w:rsidTr="00FA2398">
        <w:tc>
          <w:tcPr>
            <w:tcW w:w="1413" w:type="dxa"/>
            <w:vAlign w:val="center"/>
          </w:tcPr>
          <w:p w:rsidR="00FA2398" w:rsidRDefault="00FA2398" w:rsidP="00FA2398">
            <w:pPr>
              <w:jc w:val="center"/>
              <w:rPr>
                <w:b/>
              </w:rPr>
            </w:pPr>
            <w:r>
              <w:rPr>
                <w:rFonts w:hint="eastAsia"/>
                <w:b/>
              </w:rPr>
              <w:t>扩展流程</w:t>
            </w:r>
          </w:p>
        </w:tc>
        <w:tc>
          <w:tcPr>
            <w:tcW w:w="6888" w:type="dxa"/>
            <w:gridSpan w:val="3"/>
          </w:tcPr>
          <w:p w:rsidR="00FA2398" w:rsidRDefault="00FA2398" w:rsidP="00FA2398">
            <w:r>
              <w:rPr>
                <w:rFonts w:hint="eastAsia"/>
              </w:rPr>
              <w:t>1a.</w:t>
            </w:r>
            <w:r>
              <w:rPr>
                <w:rFonts w:hint="eastAsia"/>
              </w:rPr>
              <w:t>如果寄件人输入错误的订单号</w:t>
            </w:r>
          </w:p>
          <w:p w:rsidR="00FA2398" w:rsidRDefault="00FA2398" w:rsidP="00FA2398">
            <w:r>
              <w:rPr>
                <w:rFonts w:hint="eastAsia"/>
              </w:rPr>
              <w:t xml:space="preserve">  1.</w:t>
            </w:r>
            <w:r>
              <w:rPr>
                <w:rFonts w:hint="eastAsia"/>
              </w:rPr>
              <w:t>系统提示输入错误</w:t>
            </w:r>
          </w:p>
          <w:p w:rsidR="00FA2398" w:rsidRDefault="00FA2398" w:rsidP="00FA2398">
            <w:r>
              <w:rPr>
                <w:rFonts w:hint="eastAsia"/>
              </w:rPr>
              <w:t xml:space="preserve">  2.</w:t>
            </w:r>
            <w:r>
              <w:rPr>
                <w:rFonts w:hint="eastAsia"/>
              </w:rPr>
              <w:t>寄件人输入正确的订单号</w:t>
            </w:r>
          </w:p>
          <w:p w:rsidR="00FA2398" w:rsidRDefault="00FA2398" w:rsidP="00FA2398">
            <w:r>
              <w:rPr>
                <w:rFonts w:hint="eastAsia"/>
              </w:rPr>
              <w:t xml:space="preserve">  3.</w:t>
            </w:r>
            <w:r>
              <w:rPr>
                <w:rFonts w:hint="eastAsia"/>
              </w:rPr>
              <w:t>系统显示货物的货运状态</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无</w:t>
            </w:r>
          </w:p>
        </w:tc>
      </w:tr>
    </w:tbl>
    <w:p w:rsidR="00FA2398" w:rsidRDefault="00FA2398" w:rsidP="00FA2398">
      <w:pPr>
        <w:pStyle w:val="2"/>
      </w:pPr>
      <w:bookmarkStart w:id="8" w:name="_Toc439009585"/>
      <w:r>
        <w:rPr>
          <w:rFonts w:hint="eastAsia"/>
        </w:rPr>
        <w:t>用例</w:t>
      </w:r>
      <w:r>
        <w:rPr>
          <w:rFonts w:hint="eastAsia"/>
        </w:rPr>
        <w:t>2</w:t>
      </w:r>
      <w:r>
        <w:rPr>
          <w:rFonts w:hint="eastAsia"/>
        </w:rPr>
        <w:t>订单输入</w:t>
      </w:r>
      <w:bookmarkEnd w:id="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Pr>
                <w:rFonts w:hint="eastAsia"/>
              </w:rPr>
              <w:t>2</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订单输入</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快递员</w:t>
            </w:r>
            <w:r>
              <w:rPr>
                <w:rFonts w:hint="eastAsia"/>
              </w:rPr>
              <w:t>，</w:t>
            </w:r>
            <w:r>
              <w:t>目标是方便</w:t>
            </w:r>
            <w:r>
              <w:rPr>
                <w:rFonts w:hint="eastAsia"/>
              </w:rPr>
              <w:t>、快捷地输入订单</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快递员揽收到快递后返回营业厅登录系统</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rPr>
                <w:rFonts w:hint="eastAsia"/>
              </w:rPr>
              <w:t>快递员必须已经被识别和授权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rPr>
                <w:rFonts w:hint="eastAsia"/>
              </w:rPr>
              <w:t>系统储存订单信息（包括订单号、寄件人姓名、住址、单位、电话、手机；收件人姓名、住址、单位、电话、手机；包装费；快递是经济快递、标准快递、</w:t>
            </w:r>
            <w:r w:rsidR="00D73F77">
              <w:rPr>
                <w:rFonts w:hint="eastAsia"/>
              </w:rPr>
              <w:t>特快及其种类，），输入以上托运信息之后会自动给出快递本身的费用</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pPr>
              <w:pStyle w:val="10"/>
              <w:numPr>
                <w:ilvl w:val="0"/>
                <w:numId w:val="2"/>
              </w:numPr>
              <w:ind w:firstLineChars="0"/>
            </w:pPr>
            <w:r>
              <w:t>快递员进行订单输入</w:t>
            </w:r>
          </w:p>
          <w:p w:rsidR="00FA2398" w:rsidRDefault="00FA2398" w:rsidP="00FA2398">
            <w:pPr>
              <w:pStyle w:val="10"/>
              <w:numPr>
                <w:ilvl w:val="0"/>
                <w:numId w:val="2"/>
              </w:numPr>
              <w:ind w:firstLineChars="0"/>
            </w:pPr>
            <w:r>
              <w:t>系统显示空白的订单</w:t>
            </w:r>
          </w:p>
          <w:p w:rsidR="00FA2398" w:rsidRDefault="00FA2398" w:rsidP="00FA2398">
            <w:pPr>
              <w:pStyle w:val="10"/>
              <w:numPr>
                <w:ilvl w:val="0"/>
                <w:numId w:val="2"/>
              </w:numPr>
              <w:ind w:firstLineChars="0"/>
            </w:pPr>
            <w:r>
              <w:t>快递员输入</w:t>
            </w:r>
            <w:r>
              <w:t>10</w:t>
            </w:r>
            <w:r>
              <w:t>位订单号</w:t>
            </w:r>
          </w:p>
          <w:p w:rsidR="00FA2398" w:rsidRDefault="00FA2398" w:rsidP="00FA2398">
            <w:r>
              <w:t>4</w:t>
            </w:r>
            <w:r>
              <w:rPr>
                <w:rFonts w:hint="eastAsia"/>
              </w:rPr>
              <w:t>．快递员输入寄件人姓名、住址、单位、电话、手机</w:t>
            </w:r>
          </w:p>
          <w:p w:rsidR="00FA2398" w:rsidRDefault="00FA2398" w:rsidP="00FA2398">
            <w:r>
              <w:t>5</w:t>
            </w:r>
            <w:r>
              <w:rPr>
                <w:rFonts w:hint="eastAsia"/>
              </w:rPr>
              <w:t>．快递员输入收件人姓名、住址、单位、电话、手机</w:t>
            </w:r>
          </w:p>
          <w:p w:rsidR="00FA2398" w:rsidRDefault="00FA2398" w:rsidP="00FA2398">
            <w:r>
              <w:t>6</w:t>
            </w:r>
            <w:r>
              <w:rPr>
                <w:rFonts w:hint="eastAsia"/>
              </w:rPr>
              <w:t>．快递员输入托运货物信息（原件数、实际重量、体积、内件品名、尺寸）</w:t>
            </w:r>
          </w:p>
          <w:p w:rsidR="00FA2398" w:rsidRDefault="00FA2398" w:rsidP="00FA2398">
            <w:r>
              <w:t>7</w:t>
            </w:r>
            <w:r>
              <w:rPr>
                <w:rFonts w:hint="eastAsia"/>
              </w:rPr>
              <w:t>．快递员输入包装费</w:t>
            </w:r>
          </w:p>
          <w:p w:rsidR="00FA2398" w:rsidRDefault="00FA2398" w:rsidP="00FA2398">
            <w:r>
              <w:t>8</w:t>
            </w:r>
            <w:r>
              <w:rPr>
                <w:rFonts w:hint="eastAsia"/>
              </w:rPr>
              <w:t>．快递员选择是经济快递、标准快递还是特快</w:t>
            </w:r>
          </w:p>
          <w:p w:rsidR="00FA2398" w:rsidRDefault="00FA2398" w:rsidP="00FA2398">
            <w:r>
              <w:lastRenderedPageBreak/>
              <w:t>9</w:t>
            </w:r>
            <w:r>
              <w:rPr>
                <w:rFonts w:hint="eastAsia"/>
              </w:rPr>
              <w:t>．快递员选择寄件种类</w:t>
            </w:r>
          </w:p>
          <w:p w:rsidR="00FA2398" w:rsidRDefault="00FA2398" w:rsidP="00FA2398">
            <w:r>
              <w:t>10</w:t>
            </w:r>
            <w:r>
              <w:rPr>
                <w:rFonts w:hint="eastAsia"/>
              </w:rPr>
              <w:t>．快递员确认订单输入完成</w:t>
            </w:r>
          </w:p>
          <w:p w:rsidR="00FA2398" w:rsidRDefault="00FA2398" w:rsidP="00FA2398">
            <w:r>
              <w:t>11</w:t>
            </w:r>
            <w:r>
              <w:rPr>
                <w:rFonts w:hint="eastAsia"/>
              </w:rPr>
              <w:t>．系统显示订单信息并自动给出快递费用</w:t>
            </w:r>
            <w:r>
              <w:t xml:space="preserve"> </w:t>
            </w:r>
          </w:p>
          <w:p w:rsidR="00FA2398" w:rsidRDefault="00FA2398" w:rsidP="00FA2398">
            <w:r>
              <w:t>12</w:t>
            </w:r>
            <w:r>
              <w:rPr>
                <w:rFonts w:hint="eastAsia"/>
              </w:rPr>
              <w:t>．快递员结束订单输入</w:t>
            </w:r>
          </w:p>
          <w:p w:rsidR="00FA2398" w:rsidRDefault="00FA2398" w:rsidP="00FA2398">
            <w:r>
              <w:t>13</w:t>
            </w:r>
            <w:r>
              <w:rPr>
                <w:rFonts w:hint="eastAsia"/>
              </w:rPr>
              <w:t>．</w:t>
            </w:r>
            <w:r>
              <w:t>系统储存订单信息</w:t>
            </w:r>
            <w:r>
              <w:t xml:space="preserve"> </w:t>
            </w:r>
          </w:p>
        </w:tc>
      </w:tr>
      <w:tr w:rsidR="00FA2398" w:rsidTr="00FA2398">
        <w:tc>
          <w:tcPr>
            <w:tcW w:w="1413" w:type="dxa"/>
            <w:vAlign w:val="center"/>
          </w:tcPr>
          <w:p w:rsidR="00FA2398" w:rsidRDefault="00FA2398" w:rsidP="00FA2398">
            <w:pPr>
              <w:jc w:val="center"/>
              <w:rPr>
                <w:b/>
              </w:rPr>
            </w:pPr>
            <w:r>
              <w:rPr>
                <w:rFonts w:hint="eastAsia"/>
                <w:b/>
              </w:rPr>
              <w:lastRenderedPageBreak/>
              <w:t>扩展流程</w:t>
            </w:r>
          </w:p>
        </w:tc>
        <w:tc>
          <w:tcPr>
            <w:tcW w:w="6888" w:type="dxa"/>
            <w:gridSpan w:val="3"/>
          </w:tcPr>
          <w:p w:rsidR="00FA2398" w:rsidRDefault="00FA2398" w:rsidP="00FA2398">
            <w:r>
              <w:t>11a</w:t>
            </w:r>
            <w:r>
              <w:rPr>
                <w:rFonts w:hint="eastAsia"/>
              </w:rPr>
              <w:t>.</w:t>
            </w:r>
            <w:r>
              <w:rPr>
                <w:rFonts w:hint="eastAsia"/>
              </w:rPr>
              <w:t>快递员输入错误订单信息或有信息未输入</w:t>
            </w:r>
          </w:p>
          <w:p w:rsidR="00FA2398" w:rsidRDefault="00FA2398" w:rsidP="00FA2398">
            <w:pPr>
              <w:ind w:firstLine="405"/>
            </w:pPr>
            <w:r>
              <w:rPr>
                <w:rFonts w:hint="eastAsia"/>
              </w:rPr>
              <w:t>1.</w:t>
            </w:r>
            <w:r>
              <w:rPr>
                <w:rFonts w:hint="eastAsia"/>
              </w:rPr>
              <w:t>系统显示输入错误</w:t>
            </w:r>
            <w:r>
              <w:t xml:space="preserve"> </w:t>
            </w:r>
          </w:p>
          <w:p w:rsidR="00FA2398" w:rsidRDefault="00FA2398" w:rsidP="00FA2398">
            <w:pPr>
              <w:ind w:firstLine="405"/>
            </w:pPr>
            <w:r>
              <w:t>2.</w:t>
            </w:r>
            <w:r>
              <w:t>快递员输入正确的订单信息并结束订单输入</w:t>
            </w:r>
          </w:p>
          <w:p w:rsidR="00FA2398" w:rsidRDefault="00FA2398" w:rsidP="00FA2398">
            <w:pPr>
              <w:ind w:firstLine="405"/>
            </w:pPr>
            <w:r>
              <w:t>3.</w:t>
            </w:r>
            <w:r>
              <w:t>系统储存订单信息</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pPr>
              <w:pStyle w:val="10"/>
              <w:ind w:firstLineChars="0" w:firstLine="0"/>
            </w:pPr>
            <w:r>
              <w:rPr>
                <w:rFonts w:hint="eastAsia"/>
              </w:rPr>
              <w:t>1.</w:t>
            </w:r>
            <w:r>
              <w:rPr>
                <w:rFonts w:hint="eastAsia"/>
              </w:rPr>
              <w:t>要求输入信息方便快捷、多为缺省选项</w:t>
            </w:r>
          </w:p>
        </w:tc>
      </w:tr>
    </w:tbl>
    <w:p w:rsidR="00D73F77" w:rsidRDefault="00D73F77" w:rsidP="00D73F77">
      <w:pPr>
        <w:pStyle w:val="2"/>
      </w:pPr>
      <w:bookmarkStart w:id="9" w:name="_Toc439009586"/>
      <w:r>
        <w:rPr>
          <w:rFonts w:hint="eastAsia"/>
        </w:rPr>
        <w:t>用例</w:t>
      </w:r>
      <w:r>
        <w:rPr>
          <w:rFonts w:hint="eastAsia"/>
        </w:rPr>
        <w:t>3</w:t>
      </w:r>
      <w:r>
        <w:rPr>
          <w:rFonts w:hint="eastAsia"/>
        </w:rPr>
        <w:t>订单</w:t>
      </w:r>
      <w:r>
        <w:rPr>
          <w:rFonts w:hint="eastAsia"/>
        </w:rPr>
        <w:t>信息查询</w:t>
      </w:r>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D73F77" w:rsidTr="00FF61D5">
        <w:tc>
          <w:tcPr>
            <w:tcW w:w="1413" w:type="dxa"/>
          </w:tcPr>
          <w:p w:rsidR="00D73F77" w:rsidRDefault="00D73F77" w:rsidP="00FF61D5">
            <w:pPr>
              <w:jc w:val="center"/>
              <w:rPr>
                <w:b/>
              </w:rPr>
            </w:pPr>
            <w:r>
              <w:rPr>
                <w:rFonts w:hint="eastAsia"/>
                <w:b/>
              </w:rPr>
              <w:t>ID</w:t>
            </w:r>
          </w:p>
        </w:tc>
        <w:tc>
          <w:tcPr>
            <w:tcW w:w="2693" w:type="dxa"/>
          </w:tcPr>
          <w:p w:rsidR="00D73F77" w:rsidRDefault="00D73F77" w:rsidP="00FF61D5">
            <w:pPr>
              <w:jc w:val="center"/>
            </w:pPr>
            <w:r>
              <w:t>UC</w:t>
            </w:r>
            <w:r>
              <w:rPr>
                <w:rFonts w:hint="eastAsia"/>
              </w:rPr>
              <w:t>3</w:t>
            </w:r>
          </w:p>
        </w:tc>
        <w:tc>
          <w:tcPr>
            <w:tcW w:w="1701" w:type="dxa"/>
          </w:tcPr>
          <w:p w:rsidR="00D73F77" w:rsidRDefault="00D73F77" w:rsidP="00FF61D5">
            <w:pPr>
              <w:jc w:val="center"/>
              <w:rPr>
                <w:b/>
              </w:rPr>
            </w:pPr>
            <w:r>
              <w:rPr>
                <w:rFonts w:hint="eastAsia"/>
                <w:b/>
              </w:rPr>
              <w:t>名称</w:t>
            </w:r>
          </w:p>
        </w:tc>
        <w:tc>
          <w:tcPr>
            <w:tcW w:w="2494" w:type="dxa"/>
          </w:tcPr>
          <w:p w:rsidR="00D73F77" w:rsidRDefault="00D73F77" w:rsidP="00FF61D5">
            <w:pPr>
              <w:jc w:val="center"/>
            </w:pPr>
            <w:r>
              <w:t>订单输入</w:t>
            </w:r>
          </w:p>
        </w:tc>
      </w:tr>
      <w:tr w:rsidR="00D73F77" w:rsidTr="00FF61D5">
        <w:tc>
          <w:tcPr>
            <w:tcW w:w="1413" w:type="dxa"/>
          </w:tcPr>
          <w:p w:rsidR="00D73F77" w:rsidRDefault="00D73F77" w:rsidP="00FF61D5">
            <w:pPr>
              <w:jc w:val="center"/>
              <w:rPr>
                <w:b/>
              </w:rPr>
            </w:pPr>
            <w:r>
              <w:rPr>
                <w:rFonts w:hint="eastAsia"/>
                <w:b/>
              </w:rPr>
              <w:t>创建者</w:t>
            </w:r>
          </w:p>
        </w:tc>
        <w:tc>
          <w:tcPr>
            <w:tcW w:w="2693" w:type="dxa"/>
          </w:tcPr>
          <w:p w:rsidR="00D73F77" w:rsidRDefault="00D73F77" w:rsidP="00FF61D5">
            <w:pPr>
              <w:jc w:val="center"/>
            </w:pPr>
            <w:r>
              <w:t>栾志远</w:t>
            </w:r>
          </w:p>
        </w:tc>
        <w:tc>
          <w:tcPr>
            <w:tcW w:w="1701" w:type="dxa"/>
          </w:tcPr>
          <w:p w:rsidR="00D73F77" w:rsidRDefault="00D73F77" w:rsidP="00FF61D5">
            <w:pPr>
              <w:jc w:val="center"/>
              <w:rPr>
                <w:b/>
              </w:rPr>
            </w:pPr>
            <w:r>
              <w:rPr>
                <w:rFonts w:hint="eastAsia"/>
                <w:b/>
              </w:rPr>
              <w:t>最后一次更新者</w:t>
            </w:r>
          </w:p>
        </w:tc>
        <w:tc>
          <w:tcPr>
            <w:tcW w:w="2494" w:type="dxa"/>
          </w:tcPr>
          <w:p w:rsidR="00D73F77" w:rsidRDefault="00D73F77" w:rsidP="00FF61D5">
            <w:pPr>
              <w:jc w:val="center"/>
            </w:pPr>
            <w:r>
              <w:t>栾志远</w:t>
            </w:r>
          </w:p>
        </w:tc>
      </w:tr>
      <w:tr w:rsidR="00D73F77" w:rsidTr="00FF61D5">
        <w:tc>
          <w:tcPr>
            <w:tcW w:w="1413" w:type="dxa"/>
          </w:tcPr>
          <w:p w:rsidR="00D73F77" w:rsidRDefault="00D73F77" w:rsidP="00FF61D5">
            <w:pPr>
              <w:jc w:val="center"/>
              <w:rPr>
                <w:b/>
              </w:rPr>
            </w:pPr>
            <w:r>
              <w:rPr>
                <w:rFonts w:hint="eastAsia"/>
                <w:b/>
              </w:rPr>
              <w:t>创建日期</w:t>
            </w:r>
          </w:p>
        </w:tc>
        <w:tc>
          <w:tcPr>
            <w:tcW w:w="2693" w:type="dxa"/>
          </w:tcPr>
          <w:p w:rsidR="00D73F77" w:rsidRDefault="00D73F77" w:rsidP="00FF61D5">
            <w:pPr>
              <w:jc w:val="center"/>
            </w:pPr>
            <w:r>
              <w:rPr>
                <w:rFonts w:hint="eastAsia"/>
              </w:rPr>
              <w:t>2015.12</w:t>
            </w:r>
            <w:r>
              <w:rPr>
                <w:rFonts w:hint="eastAsia"/>
              </w:rPr>
              <w:t>.27</w:t>
            </w:r>
          </w:p>
        </w:tc>
        <w:tc>
          <w:tcPr>
            <w:tcW w:w="1701" w:type="dxa"/>
          </w:tcPr>
          <w:p w:rsidR="00D73F77" w:rsidRDefault="00D73F77" w:rsidP="00FF61D5">
            <w:pPr>
              <w:jc w:val="center"/>
              <w:rPr>
                <w:b/>
              </w:rPr>
            </w:pPr>
            <w:r>
              <w:rPr>
                <w:rFonts w:hint="eastAsia"/>
                <w:b/>
              </w:rPr>
              <w:t>最后更新日期</w:t>
            </w:r>
          </w:p>
        </w:tc>
        <w:tc>
          <w:tcPr>
            <w:tcW w:w="2494" w:type="dxa"/>
          </w:tcPr>
          <w:p w:rsidR="00D73F77" w:rsidRDefault="00D73F77" w:rsidP="00FF61D5">
            <w:pPr>
              <w:jc w:val="center"/>
            </w:pPr>
            <w:r>
              <w:rPr>
                <w:rFonts w:hint="eastAsia"/>
              </w:rPr>
              <w:t>2015.12.27</w:t>
            </w:r>
          </w:p>
        </w:tc>
      </w:tr>
      <w:tr w:rsidR="00D73F77" w:rsidTr="00FF61D5">
        <w:tc>
          <w:tcPr>
            <w:tcW w:w="1413" w:type="dxa"/>
            <w:vAlign w:val="center"/>
          </w:tcPr>
          <w:p w:rsidR="00D73F77" w:rsidRDefault="00D73F77" w:rsidP="00FF61D5">
            <w:pPr>
              <w:jc w:val="center"/>
              <w:rPr>
                <w:b/>
              </w:rPr>
            </w:pPr>
            <w:r>
              <w:rPr>
                <w:rFonts w:hint="eastAsia"/>
                <w:b/>
              </w:rPr>
              <w:t>参与者</w:t>
            </w:r>
          </w:p>
        </w:tc>
        <w:tc>
          <w:tcPr>
            <w:tcW w:w="6888" w:type="dxa"/>
            <w:gridSpan w:val="3"/>
          </w:tcPr>
          <w:p w:rsidR="00D73F77" w:rsidRDefault="00D73F77" w:rsidP="00FF61D5">
            <w:r>
              <w:t>快递员</w:t>
            </w:r>
            <w:r>
              <w:rPr>
                <w:rFonts w:hint="eastAsia"/>
              </w:rPr>
              <w:t>，</w:t>
            </w:r>
            <w:r>
              <w:t>目标是方便</w:t>
            </w:r>
            <w:r>
              <w:rPr>
                <w:rFonts w:hint="eastAsia"/>
              </w:rPr>
              <w:t>、快捷地查询</w:t>
            </w:r>
            <w:r>
              <w:rPr>
                <w:rFonts w:hint="eastAsia"/>
              </w:rPr>
              <w:t>订单</w:t>
            </w:r>
          </w:p>
        </w:tc>
      </w:tr>
      <w:tr w:rsidR="00D73F77" w:rsidTr="00FF61D5">
        <w:tc>
          <w:tcPr>
            <w:tcW w:w="1413" w:type="dxa"/>
            <w:vAlign w:val="center"/>
          </w:tcPr>
          <w:p w:rsidR="00D73F77" w:rsidRDefault="00D73F77" w:rsidP="00FF61D5">
            <w:pPr>
              <w:jc w:val="center"/>
              <w:rPr>
                <w:b/>
              </w:rPr>
            </w:pPr>
            <w:r>
              <w:rPr>
                <w:rFonts w:hint="eastAsia"/>
                <w:b/>
              </w:rPr>
              <w:t>触发条件</w:t>
            </w:r>
          </w:p>
        </w:tc>
        <w:tc>
          <w:tcPr>
            <w:tcW w:w="6888" w:type="dxa"/>
            <w:gridSpan w:val="3"/>
          </w:tcPr>
          <w:p w:rsidR="00D73F77" w:rsidRDefault="00D73F77" w:rsidP="00D73F77">
            <w:r>
              <w:rPr>
                <w:rFonts w:hint="eastAsia"/>
              </w:rPr>
              <w:t>无</w:t>
            </w:r>
          </w:p>
        </w:tc>
      </w:tr>
      <w:tr w:rsidR="00D73F77" w:rsidTr="00FF61D5">
        <w:tc>
          <w:tcPr>
            <w:tcW w:w="1413" w:type="dxa"/>
            <w:vAlign w:val="center"/>
          </w:tcPr>
          <w:p w:rsidR="00D73F77" w:rsidRDefault="00D73F77" w:rsidP="00FF61D5">
            <w:pPr>
              <w:jc w:val="center"/>
              <w:rPr>
                <w:b/>
              </w:rPr>
            </w:pPr>
            <w:r>
              <w:rPr>
                <w:rFonts w:hint="eastAsia"/>
                <w:b/>
              </w:rPr>
              <w:t>前置条件</w:t>
            </w:r>
          </w:p>
        </w:tc>
        <w:tc>
          <w:tcPr>
            <w:tcW w:w="6888" w:type="dxa"/>
            <w:gridSpan w:val="3"/>
          </w:tcPr>
          <w:p w:rsidR="00D73F77" w:rsidRDefault="00D73F77" w:rsidP="00FF61D5">
            <w:r>
              <w:rPr>
                <w:rFonts w:hint="eastAsia"/>
              </w:rPr>
              <w:t>快递员必须已经被识别和授权</w:t>
            </w:r>
          </w:p>
        </w:tc>
      </w:tr>
      <w:tr w:rsidR="00D73F77" w:rsidTr="00FF61D5">
        <w:tc>
          <w:tcPr>
            <w:tcW w:w="1413" w:type="dxa"/>
            <w:vAlign w:val="center"/>
          </w:tcPr>
          <w:p w:rsidR="00D73F77" w:rsidRDefault="00D73F77" w:rsidP="00FF61D5">
            <w:pPr>
              <w:jc w:val="center"/>
              <w:rPr>
                <w:b/>
              </w:rPr>
            </w:pPr>
            <w:r>
              <w:rPr>
                <w:rFonts w:hint="eastAsia"/>
                <w:b/>
              </w:rPr>
              <w:t>后置条件</w:t>
            </w:r>
          </w:p>
        </w:tc>
        <w:tc>
          <w:tcPr>
            <w:tcW w:w="6888" w:type="dxa"/>
            <w:gridSpan w:val="3"/>
          </w:tcPr>
          <w:p w:rsidR="00D73F77" w:rsidRDefault="00D73F77" w:rsidP="00FF61D5">
            <w:r>
              <w:rPr>
                <w:rFonts w:hint="eastAsia"/>
              </w:rPr>
              <w:t>无</w:t>
            </w:r>
          </w:p>
        </w:tc>
      </w:tr>
      <w:tr w:rsidR="00D73F77" w:rsidTr="00FF61D5">
        <w:tc>
          <w:tcPr>
            <w:tcW w:w="1413" w:type="dxa"/>
            <w:vAlign w:val="center"/>
          </w:tcPr>
          <w:p w:rsidR="00D73F77" w:rsidRDefault="00D73F77" w:rsidP="00FF61D5">
            <w:pPr>
              <w:jc w:val="center"/>
              <w:rPr>
                <w:b/>
              </w:rPr>
            </w:pPr>
            <w:r>
              <w:rPr>
                <w:rFonts w:hint="eastAsia"/>
                <w:b/>
              </w:rPr>
              <w:t>优先级</w:t>
            </w:r>
          </w:p>
        </w:tc>
        <w:tc>
          <w:tcPr>
            <w:tcW w:w="6888" w:type="dxa"/>
            <w:gridSpan w:val="3"/>
          </w:tcPr>
          <w:p w:rsidR="00D73F77" w:rsidRDefault="00D73F77" w:rsidP="00FF61D5">
            <w:pPr>
              <w:rPr>
                <w:rFonts w:hint="eastAsia"/>
              </w:rPr>
            </w:pPr>
            <w:r>
              <w:t>低</w:t>
            </w:r>
          </w:p>
        </w:tc>
      </w:tr>
      <w:tr w:rsidR="00D73F77" w:rsidTr="00FF61D5">
        <w:tc>
          <w:tcPr>
            <w:tcW w:w="1413" w:type="dxa"/>
            <w:vAlign w:val="center"/>
          </w:tcPr>
          <w:p w:rsidR="00D73F77" w:rsidRDefault="00D73F77" w:rsidP="00FF61D5">
            <w:pPr>
              <w:jc w:val="center"/>
              <w:rPr>
                <w:b/>
              </w:rPr>
            </w:pPr>
            <w:r>
              <w:rPr>
                <w:rFonts w:hint="eastAsia"/>
                <w:b/>
              </w:rPr>
              <w:t>正常流程</w:t>
            </w:r>
          </w:p>
        </w:tc>
        <w:tc>
          <w:tcPr>
            <w:tcW w:w="6888" w:type="dxa"/>
            <w:gridSpan w:val="3"/>
          </w:tcPr>
          <w:p w:rsidR="00D73F77" w:rsidRPr="00D73F77" w:rsidRDefault="00D73F77" w:rsidP="00D73F77">
            <w:pPr>
              <w:pStyle w:val="a7"/>
              <w:numPr>
                <w:ilvl w:val="0"/>
                <w:numId w:val="38"/>
              </w:numPr>
              <w:ind w:firstLineChars="0"/>
            </w:pPr>
            <w:r w:rsidRPr="00D73F77">
              <w:t>快递员输入订单号</w:t>
            </w:r>
          </w:p>
          <w:p w:rsidR="00D73F77" w:rsidRPr="00D73F77" w:rsidRDefault="00D73F77" w:rsidP="00D73F77">
            <w:pPr>
              <w:pStyle w:val="a7"/>
              <w:numPr>
                <w:ilvl w:val="0"/>
                <w:numId w:val="38"/>
              </w:numPr>
              <w:ind w:firstLineChars="0"/>
            </w:pPr>
            <w:r>
              <w:t>系统显示该订单号的订单信息</w:t>
            </w:r>
            <w:r w:rsidRPr="00D73F77">
              <w:t xml:space="preserve"> </w:t>
            </w:r>
          </w:p>
        </w:tc>
      </w:tr>
      <w:tr w:rsidR="00D73F77" w:rsidTr="00FF61D5">
        <w:tc>
          <w:tcPr>
            <w:tcW w:w="1413" w:type="dxa"/>
            <w:vAlign w:val="center"/>
          </w:tcPr>
          <w:p w:rsidR="00D73F77" w:rsidRDefault="00D73F77" w:rsidP="00FF61D5">
            <w:pPr>
              <w:jc w:val="center"/>
              <w:rPr>
                <w:b/>
              </w:rPr>
            </w:pPr>
            <w:r>
              <w:rPr>
                <w:rFonts w:hint="eastAsia"/>
                <w:b/>
              </w:rPr>
              <w:t>扩展流程</w:t>
            </w:r>
          </w:p>
        </w:tc>
        <w:tc>
          <w:tcPr>
            <w:tcW w:w="6888" w:type="dxa"/>
            <w:gridSpan w:val="3"/>
          </w:tcPr>
          <w:p w:rsidR="00D73F77" w:rsidRDefault="00D73F77" w:rsidP="00FF61D5">
            <w:r>
              <w:t>1</w:t>
            </w:r>
            <w:r>
              <w:t>a</w:t>
            </w:r>
            <w:r>
              <w:rPr>
                <w:rFonts w:hint="eastAsia"/>
              </w:rPr>
              <w:t>.</w:t>
            </w:r>
            <w:r>
              <w:rPr>
                <w:rFonts w:hint="eastAsia"/>
              </w:rPr>
              <w:t>快递员输入错误订单</w:t>
            </w:r>
            <w:r>
              <w:rPr>
                <w:rFonts w:hint="eastAsia"/>
              </w:rPr>
              <w:t>号</w:t>
            </w:r>
          </w:p>
          <w:p w:rsidR="00D73F77" w:rsidRDefault="00D73F77" w:rsidP="00FF61D5">
            <w:pPr>
              <w:ind w:firstLine="405"/>
            </w:pPr>
            <w:r>
              <w:rPr>
                <w:rFonts w:hint="eastAsia"/>
              </w:rPr>
              <w:t>1.</w:t>
            </w:r>
            <w:r>
              <w:rPr>
                <w:rFonts w:hint="eastAsia"/>
              </w:rPr>
              <w:t>系统显示输入错误</w:t>
            </w:r>
            <w:r>
              <w:t xml:space="preserve"> </w:t>
            </w:r>
          </w:p>
          <w:p w:rsidR="00D73F77" w:rsidRDefault="00D73F77" w:rsidP="00FF61D5">
            <w:pPr>
              <w:ind w:firstLine="405"/>
              <w:rPr>
                <w:rFonts w:hint="eastAsia"/>
              </w:rPr>
            </w:pPr>
            <w:r>
              <w:t>2.</w:t>
            </w:r>
            <w:r>
              <w:t>快递员输入正确的订单</w:t>
            </w:r>
            <w:r>
              <w:t>号</w:t>
            </w:r>
          </w:p>
          <w:p w:rsidR="00D73F77" w:rsidRDefault="00D73F77" w:rsidP="00FF61D5">
            <w:pPr>
              <w:ind w:firstLine="405"/>
            </w:pPr>
            <w:r>
              <w:t>3.</w:t>
            </w:r>
            <w:r>
              <w:t>系统</w:t>
            </w:r>
            <w:r>
              <w:t>显示该订单号的订单信息</w:t>
            </w:r>
          </w:p>
        </w:tc>
      </w:tr>
      <w:tr w:rsidR="00D73F77" w:rsidTr="00FF61D5">
        <w:tc>
          <w:tcPr>
            <w:tcW w:w="1413" w:type="dxa"/>
            <w:vAlign w:val="center"/>
          </w:tcPr>
          <w:p w:rsidR="00D73F77" w:rsidRDefault="00D73F77" w:rsidP="00FF61D5">
            <w:pPr>
              <w:jc w:val="center"/>
              <w:rPr>
                <w:b/>
              </w:rPr>
            </w:pPr>
            <w:r>
              <w:rPr>
                <w:rFonts w:hint="eastAsia"/>
                <w:b/>
              </w:rPr>
              <w:t>特殊需求</w:t>
            </w:r>
          </w:p>
        </w:tc>
        <w:tc>
          <w:tcPr>
            <w:tcW w:w="6888" w:type="dxa"/>
            <w:gridSpan w:val="3"/>
          </w:tcPr>
          <w:p w:rsidR="00D73F77" w:rsidRDefault="00D73F77" w:rsidP="00FF61D5">
            <w:pPr>
              <w:pStyle w:val="10"/>
              <w:ind w:firstLineChars="0" w:firstLine="0"/>
            </w:pPr>
            <w:r>
              <w:rPr>
                <w:rFonts w:hint="eastAsia"/>
              </w:rPr>
              <w:t>1.</w:t>
            </w:r>
            <w:r>
              <w:rPr>
                <w:rFonts w:hint="eastAsia"/>
              </w:rPr>
              <w:t>要求输入信息方便快捷、多为缺省选项</w:t>
            </w:r>
          </w:p>
        </w:tc>
      </w:tr>
    </w:tbl>
    <w:p w:rsidR="00FA2398" w:rsidRDefault="00FA2398" w:rsidP="00FA2398">
      <w:pPr>
        <w:pStyle w:val="2"/>
      </w:pPr>
      <w:r>
        <w:rPr>
          <w:rFonts w:hint="eastAsia"/>
        </w:rPr>
        <w:t>用例</w:t>
      </w:r>
      <w:r w:rsidR="00D73F77">
        <w:t>4</w:t>
      </w:r>
      <w:r>
        <w:rPr>
          <w:rFonts w:hint="eastAsia"/>
        </w:rPr>
        <w:t>报价和时间管理</w:t>
      </w:r>
      <w:bookmarkEnd w:id="9"/>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t>UC</w:t>
            </w:r>
            <w:r w:rsidR="00D73F77">
              <w:t>4</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rPr>
                <w:rFonts w:hint="eastAsia"/>
              </w:rPr>
              <w:t>报价和时间管理</w:t>
            </w:r>
          </w:p>
        </w:tc>
      </w:tr>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rPr>
                <w:rFonts w:hint="eastAsia"/>
              </w:rPr>
              <w:t>栾志远</w:t>
            </w:r>
          </w:p>
        </w:tc>
      </w:tr>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t>2015.12.27</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无</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快递员必须已经被识别和授权</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系统给出该订单的运费报价和预计到达日期</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高</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t>1</w:t>
            </w:r>
            <w:r>
              <w:rPr>
                <w:rFonts w:hint="eastAsia"/>
              </w:rPr>
              <w:t>．快递员输入订单号</w:t>
            </w:r>
          </w:p>
          <w:p w:rsidR="00FA2398" w:rsidRDefault="00FA2398" w:rsidP="00FA2398">
            <w:r>
              <w:t>2</w:t>
            </w:r>
            <w:r>
              <w:rPr>
                <w:rFonts w:hint="eastAsia"/>
              </w:rPr>
              <w:t>．系统自动显示该订单的运费报价和预估时间</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扩展流程</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t>1a</w:t>
            </w:r>
            <w:r>
              <w:rPr>
                <w:rFonts w:hint="eastAsia"/>
              </w:rPr>
              <w:t>：快递员输入错误的订单号</w:t>
            </w:r>
          </w:p>
          <w:p w:rsidR="00FA2398" w:rsidRPr="00874BD7" w:rsidRDefault="00FA2398" w:rsidP="00FA2398">
            <w:pPr>
              <w:ind w:firstLineChars="200" w:firstLine="400"/>
            </w:pPr>
            <w:r>
              <w:rPr>
                <w:rFonts w:hint="eastAsia"/>
              </w:rPr>
              <w:lastRenderedPageBreak/>
              <w:t>1.</w:t>
            </w:r>
            <w:r w:rsidRPr="00874BD7">
              <w:t>系统提示输入错误</w:t>
            </w:r>
          </w:p>
          <w:p w:rsidR="00FA2398" w:rsidRDefault="00FA2398" w:rsidP="00FA2398">
            <w:pPr>
              <w:ind w:firstLine="405"/>
            </w:pPr>
            <w:r>
              <w:rPr>
                <w:rFonts w:hint="eastAsia"/>
              </w:rPr>
              <w:t>2.</w:t>
            </w:r>
            <w:r>
              <w:rPr>
                <w:rFonts w:hint="eastAsia"/>
              </w:rPr>
              <w:t>快递员输入正确的订单号</w:t>
            </w:r>
          </w:p>
          <w:p w:rsidR="00FA2398" w:rsidRPr="00874BD7" w:rsidRDefault="00FA2398" w:rsidP="00FA2398">
            <w:pPr>
              <w:ind w:firstLine="405"/>
            </w:pPr>
            <w:r>
              <w:t>3.</w:t>
            </w:r>
            <w:r>
              <w:t>系统显示该订单的运费报价和预估时间</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lastRenderedPageBreak/>
              <w:t>特殊需求</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要求输入信息方便快捷、多为缺省选项</w:t>
            </w:r>
          </w:p>
        </w:tc>
      </w:tr>
    </w:tbl>
    <w:p w:rsidR="00FA2398" w:rsidRDefault="00FA2398" w:rsidP="00FA2398">
      <w:pPr>
        <w:pStyle w:val="2"/>
      </w:pPr>
      <w:bookmarkStart w:id="10" w:name="_Toc439009587"/>
      <w:r>
        <w:rPr>
          <w:rFonts w:hint="eastAsia"/>
        </w:rPr>
        <w:t>用例</w:t>
      </w:r>
      <w:r w:rsidR="00D73F77">
        <w:t>5</w:t>
      </w:r>
      <w:r>
        <w:rPr>
          <w:rFonts w:hint="eastAsia"/>
        </w:rPr>
        <w:t>收件信息输入</w:t>
      </w:r>
      <w:bookmarkEnd w:id="10"/>
    </w:p>
    <w:tbl>
      <w:tblPr>
        <w:tblStyle w:val="a6"/>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b/>
              </w:rPr>
              <w:t>ID</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t>UC</w:t>
            </w:r>
            <w:r w:rsidR="00D73F77">
              <w:t>5</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名称</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rPr>
                <w:rFonts w:hint="eastAsia"/>
              </w:rPr>
              <w:t>收件信息输入</w:t>
            </w:r>
          </w:p>
        </w:tc>
      </w:tr>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rFonts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rPr>
                <w:rFonts w:hint="eastAsia"/>
              </w:rPr>
              <w:t>栾志远</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最后一次更新者</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rPr>
                <w:rFonts w:hint="eastAsia"/>
              </w:rPr>
              <w:t>栾志远</w:t>
            </w:r>
          </w:p>
        </w:tc>
      </w:tr>
      <w:tr w:rsidR="00FA2398" w:rsidTr="00FA2398">
        <w:tc>
          <w:tcPr>
            <w:tcW w:w="1412" w:type="dxa"/>
            <w:tcBorders>
              <w:top w:val="single" w:sz="4" w:space="0" w:color="auto"/>
              <w:left w:val="nil"/>
              <w:bottom w:val="single" w:sz="4" w:space="0" w:color="auto"/>
              <w:right w:val="single" w:sz="4" w:space="0" w:color="auto"/>
            </w:tcBorders>
            <w:hideMark/>
          </w:tcPr>
          <w:p w:rsidR="00FA2398" w:rsidRDefault="00FA2398" w:rsidP="00FA2398">
            <w:pPr>
              <w:jc w:val="center"/>
              <w:rPr>
                <w:b/>
              </w:rPr>
            </w:pPr>
            <w:r>
              <w:rPr>
                <w:rFonts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pPr>
            <w:r>
              <w:t>2015.9.27</w:t>
            </w:r>
          </w:p>
        </w:tc>
        <w:tc>
          <w:tcPr>
            <w:tcW w:w="1700" w:type="dxa"/>
            <w:tcBorders>
              <w:top w:val="single" w:sz="4" w:space="0" w:color="auto"/>
              <w:left w:val="single" w:sz="4" w:space="0" w:color="auto"/>
              <w:bottom w:val="single" w:sz="4" w:space="0" w:color="auto"/>
              <w:right w:val="single" w:sz="4" w:space="0" w:color="auto"/>
            </w:tcBorders>
            <w:hideMark/>
          </w:tcPr>
          <w:p w:rsidR="00FA2398" w:rsidRDefault="00FA2398" w:rsidP="00FA2398">
            <w:pPr>
              <w:jc w:val="center"/>
              <w:rPr>
                <w:b/>
              </w:rPr>
            </w:pPr>
            <w:r>
              <w:rPr>
                <w:rFonts w:hint="eastAsia"/>
                <w:b/>
              </w:rPr>
              <w:t>最后更新日期</w:t>
            </w:r>
          </w:p>
        </w:tc>
        <w:tc>
          <w:tcPr>
            <w:tcW w:w="2492" w:type="dxa"/>
            <w:tcBorders>
              <w:top w:val="single" w:sz="4" w:space="0" w:color="auto"/>
              <w:left w:val="single" w:sz="4" w:space="0" w:color="auto"/>
              <w:bottom w:val="single" w:sz="4" w:space="0" w:color="auto"/>
              <w:right w:val="nil"/>
            </w:tcBorders>
            <w:hideMark/>
          </w:tcPr>
          <w:p w:rsidR="00FA2398" w:rsidRDefault="00FA2398" w:rsidP="00FA2398">
            <w:pPr>
              <w:jc w:val="center"/>
            </w:pPr>
            <w:r>
              <w:t>2015.12.27</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快递员派发快递给收件人后返回营业厅登录系统</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前置条件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快递员必须已经被识别和授权</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系统储存收件信息并更新货物的货运状态</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高</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正常流程</w:t>
            </w:r>
          </w:p>
        </w:tc>
        <w:tc>
          <w:tcPr>
            <w:tcW w:w="6883" w:type="dxa"/>
            <w:gridSpan w:val="3"/>
            <w:tcBorders>
              <w:top w:val="single" w:sz="4" w:space="0" w:color="auto"/>
              <w:left w:val="single" w:sz="4" w:space="0" w:color="auto"/>
              <w:bottom w:val="single" w:sz="4" w:space="0" w:color="auto"/>
              <w:right w:val="nil"/>
            </w:tcBorders>
            <w:hideMark/>
          </w:tcPr>
          <w:p w:rsidR="00FA2398" w:rsidRPr="00B23C76" w:rsidRDefault="00FA2398" w:rsidP="00FA2398">
            <w:pPr>
              <w:pStyle w:val="a7"/>
              <w:numPr>
                <w:ilvl w:val="0"/>
                <w:numId w:val="24"/>
              </w:numPr>
              <w:ind w:firstLineChars="0"/>
            </w:pPr>
            <w:r w:rsidRPr="00B23C76">
              <w:rPr>
                <w:rFonts w:hint="eastAsia"/>
              </w:rPr>
              <w:t>快递员进行收件信息输入</w:t>
            </w:r>
          </w:p>
          <w:p w:rsidR="00FA2398" w:rsidRDefault="00FA2398" w:rsidP="00FA2398">
            <w:pPr>
              <w:pStyle w:val="a7"/>
              <w:numPr>
                <w:ilvl w:val="0"/>
                <w:numId w:val="24"/>
              </w:numPr>
              <w:ind w:firstLineChars="0"/>
            </w:pPr>
            <w:r>
              <w:t>系统显示空白收件单</w:t>
            </w:r>
          </w:p>
          <w:p w:rsidR="00FA2398" w:rsidRDefault="00FA2398" w:rsidP="00FA2398">
            <w:pPr>
              <w:pStyle w:val="a7"/>
              <w:numPr>
                <w:ilvl w:val="0"/>
                <w:numId w:val="24"/>
              </w:numPr>
              <w:ind w:firstLineChars="0"/>
            </w:pPr>
            <w:r w:rsidRPr="00B23C76">
              <w:rPr>
                <w:rFonts w:hint="eastAsia"/>
              </w:rPr>
              <w:t>快递员填写收件信息（收件编号、收件人、收件日期）</w:t>
            </w:r>
            <w:r>
              <w:rPr>
                <w:rFonts w:hint="eastAsia"/>
              </w:rPr>
              <w:t>并保存</w:t>
            </w:r>
          </w:p>
          <w:p w:rsidR="00FA2398" w:rsidRPr="00B23C76" w:rsidRDefault="00FA2398" w:rsidP="00FA2398">
            <w:pPr>
              <w:pStyle w:val="a7"/>
              <w:numPr>
                <w:ilvl w:val="0"/>
                <w:numId w:val="24"/>
              </w:numPr>
              <w:ind w:firstLineChars="0"/>
            </w:pPr>
            <w:r w:rsidRPr="00B23C76">
              <w:rPr>
                <w:rFonts w:hint="eastAsia"/>
              </w:rPr>
              <w:t>系统将订单的货运状态更新为已送达并保存收件信息</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扩展流程</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t>3.</w:t>
            </w:r>
            <w:r>
              <w:t>快递员输入的</w:t>
            </w:r>
            <w:r>
              <w:rPr>
                <w:rFonts w:hint="eastAsia"/>
              </w:rPr>
              <w:t>收件信息错误：</w:t>
            </w:r>
          </w:p>
          <w:p w:rsidR="00FA2398" w:rsidRDefault="00FA2398" w:rsidP="00FA2398">
            <w:r>
              <w:t xml:space="preserve">   1.</w:t>
            </w:r>
            <w:r>
              <w:t>系统提示输入错误</w:t>
            </w:r>
          </w:p>
          <w:p w:rsidR="00FA2398" w:rsidRDefault="00FA2398" w:rsidP="00FA2398">
            <w:r>
              <w:rPr>
                <w:rFonts w:hint="eastAsia"/>
              </w:rPr>
              <w:t xml:space="preserve">   2.</w:t>
            </w:r>
            <w:r>
              <w:t>快递员输入正确的输入信息并保持</w:t>
            </w:r>
          </w:p>
          <w:p w:rsidR="00FA2398" w:rsidRPr="00B23C76" w:rsidRDefault="00FA2398" w:rsidP="00FA2398">
            <w:r>
              <w:rPr>
                <w:rFonts w:hint="eastAsia"/>
              </w:rPr>
              <w:t xml:space="preserve">   3.</w:t>
            </w:r>
            <w:r>
              <w:rPr>
                <w:rFonts w:hint="eastAsia"/>
              </w:rPr>
              <w:t>系统</w:t>
            </w:r>
            <w:r w:rsidRPr="00B23C76">
              <w:rPr>
                <w:rFonts w:hint="eastAsia"/>
              </w:rPr>
              <w:t>将订单的货运状态更新为已送达并保存收件信息</w:t>
            </w:r>
          </w:p>
        </w:tc>
      </w:tr>
      <w:tr w:rsidR="00FA2398" w:rsidTr="00FA2398">
        <w:tc>
          <w:tcPr>
            <w:tcW w:w="1412" w:type="dxa"/>
            <w:tcBorders>
              <w:top w:val="single" w:sz="4" w:space="0" w:color="auto"/>
              <w:left w:val="nil"/>
              <w:bottom w:val="single" w:sz="4" w:space="0" w:color="auto"/>
              <w:right w:val="single" w:sz="4" w:space="0" w:color="auto"/>
            </w:tcBorders>
            <w:vAlign w:val="center"/>
            <w:hideMark/>
          </w:tcPr>
          <w:p w:rsidR="00FA2398" w:rsidRDefault="00FA2398" w:rsidP="00FA2398">
            <w:pPr>
              <w:jc w:val="center"/>
              <w:rPr>
                <w:b/>
              </w:rPr>
            </w:pPr>
            <w:r>
              <w:rPr>
                <w:rFonts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FA2398" w:rsidRDefault="00FA2398" w:rsidP="00FA2398">
            <w:r>
              <w:rPr>
                <w:rFonts w:hint="eastAsia"/>
              </w:rPr>
              <w:t>要求输入信息方便快捷、多为缺省选项</w:t>
            </w:r>
          </w:p>
        </w:tc>
      </w:tr>
    </w:tbl>
    <w:p w:rsidR="00FA2398" w:rsidRDefault="00FA2398" w:rsidP="00FA2398">
      <w:pPr>
        <w:pStyle w:val="2"/>
      </w:pPr>
      <w:bookmarkStart w:id="11" w:name="_Toc439009588"/>
      <w:r>
        <w:rPr>
          <w:rFonts w:hint="eastAsia"/>
        </w:rPr>
        <w:t>用例</w:t>
      </w:r>
      <w:r w:rsidR="00D73F77">
        <w:rPr>
          <w:rFonts w:hint="eastAsia"/>
        </w:rPr>
        <w:t>6</w:t>
      </w:r>
      <w:r>
        <w:rPr>
          <w:rFonts w:hint="eastAsia"/>
        </w:rPr>
        <w:t>车辆装车管理</w:t>
      </w:r>
      <w:bookmarkEnd w:id="11"/>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sidR="00D73F77">
              <w:rPr>
                <w:rFonts w:hint="eastAsia"/>
              </w:rPr>
              <w:t>6</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车辆装车管理</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营业厅业务员</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快递员揽件之后，营业厅人员分拣和装车并登陆系统</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营业厅业务员</w:t>
            </w:r>
            <w:r>
              <w:rPr>
                <w:rFonts w:hint="eastAsia"/>
              </w:rPr>
              <w:t>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系统储存装车单</w:t>
            </w:r>
            <w:r>
              <w:rPr>
                <w:rFonts w:hint="eastAsia"/>
              </w:rPr>
              <w:t>（记录装车日期、本营业厅编号（</w:t>
            </w:r>
            <w:r>
              <w:rPr>
                <w:rFonts w:hint="eastAsia"/>
              </w:rPr>
              <w:t>025</w:t>
            </w:r>
            <w:r>
              <w:rPr>
                <w:rFonts w:hint="eastAsia"/>
              </w:rPr>
              <w:t>城市编码</w:t>
            </w:r>
            <w:r>
              <w:rPr>
                <w:rFonts w:hint="eastAsia"/>
              </w:rPr>
              <w:t>+1</w:t>
            </w:r>
            <w:r>
              <w:rPr>
                <w:rFonts w:hint="eastAsia"/>
              </w:rPr>
              <w:t>营业厅</w:t>
            </w:r>
            <w:r>
              <w:rPr>
                <w:rFonts w:hint="eastAsia"/>
              </w:rPr>
              <w:t>+000</w:t>
            </w:r>
            <w:r>
              <w:rPr>
                <w:rFonts w:hint="eastAsia"/>
              </w:rPr>
              <w:t>鼓楼营业厅）、汽运编号</w:t>
            </w:r>
            <w:r>
              <w:rPr>
                <w:rFonts w:hint="eastAsia"/>
              </w:rPr>
              <w:t xml:space="preserve"> </w:t>
            </w:r>
            <w:r>
              <w:rPr>
                <w:rFonts w:hint="eastAsia"/>
              </w:rPr>
              <w:t>（营业厅编号</w:t>
            </w:r>
            <w:r>
              <w:rPr>
                <w:rFonts w:hint="eastAsia"/>
              </w:rPr>
              <w:t>+20150921</w:t>
            </w:r>
            <w:r>
              <w:rPr>
                <w:rFonts w:hint="eastAsia"/>
              </w:rPr>
              <w:t>日期</w:t>
            </w:r>
            <w:r>
              <w:rPr>
                <w:rFonts w:hint="eastAsia"/>
              </w:rPr>
              <w:t>+00000</w:t>
            </w:r>
            <w:r>
              <w:rPr>
                <w:rFonts w:hint="eastAsia"/>
              </w:rPr>
              <w:t>编码</w:t>
            </w:r>
            <w:r>
              <w:rPr>
                <w:rFonts w:hint="eastAsia"/>
              </w:rPr>
              <w:t xml:space="preserve"> </w:t>
            </w:r>
            <w:r>
              <w:rPr>
                <w:rFonts w:hint="eastAsia"/>
              </w:rPr>
              <w:t>、五位数字）、到达地（本地中转中心或者其它营业厅）、车辆代号、监装员、押运员、本次装箱所有订单条形码号）、运费（运费根据出发地和目的地自动生成）</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r>
              <w:rPr>
                <w:rFonts w:hint="eastAsia"/>
              </w:rPr>
              <w:t>1</w:t>
            </w:r>
            <w:r>
              <w:rPr>
                <w:rFonts w:hint="eastAsia"/>
              </w:rPr>
              <w:t>营业厅业务员进行车辆装车管理</w:t>
            </w:r>
          </w:p>
          <w:p w:rsidR="00FA2398" w:rsidRDefault="00FA2398" w:rsidP="00FA2398">
            <w:r>
              <w:t>2</w:t>
            </w:r>
            <w:r>
              <w:t>系统显示空白的装车单</w:t>
            </w:r>
          </w:p>
          <w:p w:rsidR="00FA2398" w:rsidRDefault="00FA2398" w:rsidP="00FA2398">
            <w:r>
              <w:t>3</w:t>
            </w:r>
            <w:r>
              <w:t>营业厅业务员输入</w:t>
            </w:r>
            <w:r>
              <w:rPr>
                <w:rFonts w:hint="eastAsia"/>
              </w:rPr>
              <w:t>装车日期、本营业厅编号、汽运编号、到达地）、车辆代号、监装员、押运员、本次装箱所有订单条形码号</w:t>
            </w:r>
          </w:p>
          <w:p w:rsidR="00FA2398" w:rsidRDefault="00FA2398" w:rsidP="00FA2398">
            <w:r>
              <w:rPr>
                <w:rFonts w:hint="eastAsia"/>
              </w:rPr>
              <w:lastRenderedPageBreak/>
              <w:t>4</w:t>
            </w:r>
            <w:r>
              <w:rPr>
                <w:rFonts w:hint="eastAsia"/>
              </w:rPr>
              <w:t>系统根据出发地和目的地自动生成运费并保存装车单</w:t>
            </w:r>
          </w:p>
        </w:tc>
      </w:tr>
      <w:tr w:rsidR="00FA2398" w:rsidTr="00FA2398">
        <w:tc>
          <w:tcPr>
            <w:tcW w:w="1413" w:type="dxa"/>
            <w:vAlign w:val="center"/>
          </w:tcPr>
          <w:p w:rsidR="00FA2398" w:rsidRDefault="00FA2398" w:rsidP="00FA2398">
            <w:pPr>
              <w:jc w:val="center"/>
              <w:rPr>
                <w:b/>
              </w:rPr>
            </w:pPr>
            <w:r>
              <w:rPr>
                <w:rFonts w:hint="eastAsia"/>
                <w:b/>
              </w:rPr>
              <w:lastRenderedPageBreak/>
              <w:t>扩展流程</w:t>
            </w:r>
          </w:p>
        </w:tc>
        <w:tc>
          <w:tcPr>
            <w:tcW w:w="6888" w:type="dxa"/>
            <w:gridSpan w:val="3"/>
          </w:tcPr>
          <w:p w:rsidR="00FA2398" w:rsidRDefault="00FA2398" w:rsidP="00FA2398">
            <w:r>
              <w:rPr>
                <w:rFonts w:hint="eastAsia"/>
              </w:rPr>
              <w:t>4</w:t>
            </w:r>
            <w:r>
              <w:rPr>
                <w:rFonts w:hint="eastAsia"/>
              </w:rPr>
              <w:t>营业厅业务员输入的装车信息错误：</w:t>
            </w:r>
          </w:p>
          <w:p w:rsidR="00FA2398" w:rsidRDefault="00FA2398" w:rsidP="00FA2398">
            <w:r>
              <w:rPr>
                <w:rFonts w:hint="eastAsia"/>
              </w:rPr>
              <w:t xml:space="preserve">  1</w:t>
            </w:r>
            <w:r>
              <w:rPr>
                <w:rFonts w:hint="eastAsia"/>
              </w:rPr>
              <w:t>营业厅业务员点击修改装车信息</w:t>
            </w:r>
          </w:p>
          <w:p w:rsidR="00FA2398" w:rsidRDefault="00FA2398" w:rsidP="00FA2398">
            <w:r>
              <w:rPr>
                <w:rFonts w:hint="eastAsia"/>
              </w:rPr>
              <w:t xml:space="preserve">  2</w:t>
            </w:r>
            <w:r>
              <w:rPr>
                <w:rFonts w:hint="eastAsia"/>
              </w:rPr>
              <w:t>系统显示原装车单</w:t>
            </w:r>
          </w:p>
          <w:p w:rsidR="00FA2398" w:rsidRDefault="00FA2398" w:rsidP="00FA2398">
            <w:r>
              <w:rPr>
                <w:rFonts w:hint="eastAsia"/>
              </w:rPr>
              <w:t xml:space="preserve">  3</w:t>
            </w:r>
            <w:r>
              <w:rPr>
                <w:rFonts w:hint="eastAsia"/>
              </w:rPr>
              <w:t>营业厅业务员修改装车信息</w:t>
            </w:r>
          </w:p>
          <w:p w:rsidR="00FA2398" w:rsidRDefault="00FA2398" w:rsidP="00FA2398">
            <w:r>
              <w:rPr>
                <w:rFonts w:hint="eastAsia"/>
              </w:rPr>
              <w:t xml:space="preserve">  4</w:t>
            </w:r>
            <w:r>
              <w:rPr>
                <w:rFonts w:hint="eastAsia"/>
              </w:rPr>
              <w:t>系统根据出发地和目的地自动生成运费并更新装车单</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要求输入信息方便快捷、多为缺省选项</w:t>
            </w:r>
          </w:p>
        </w:tc>
      </w:tr>
    </w:tbl>
    <w:p w:rsidR="00FA2398" w:rsidRDefault="00FA2398" w:rsidP="00FA2398">
      <w:pPr>
        <w:pStyle w:val="2"/>
      </w:pPr>
      <w:bookmarkStart w:id="12" w:name="_Toc439009589"/>
      <w:r>
        <w:rPr>
          <w:rFonts w:hint="eastAsia"/>
        </w:rPr>
        <w:t>用例</w:t>
      </w:r>
      <w:r w:rsidR="00D73F77">
        <w:rPr>
          <w:rFonts w:hint="eastAsia"/>
        </w:rPr>
        <w:t>7</w:t>
      </w:r>
      <w:r>
        <w:rPr>
          <w:rFonts w:hint="eastAsia"/>
        </w:rPr>
        <w:t>接收单填写</w:t>
      </w:r>
      <w:bookmarkEnd w:id="12"/>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sidR="00D73F77">
              <w:rPr>
                <w:rFonts w:hint="eastAsia"/>
              </w:rPr>
              <w:t>7</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营业厅到达单填写</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营业厅业务员</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其它营业厅或中转中心送达货物</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营业厅业务员</w:t>
            </w:r>
            <w:r>
              <w:rPr>
                <w:rFonts w:hint="eastAsia"/>
              </w:rPr>
              <w:t>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储存营业厅到达单</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r>
              <w:rPr>
                <w:rFonts w:hint="eastAsia"/>
              </w:rPr>
              <w:t>1</w:t>
            </w:r>
            <w:r>
              <w:rPr>
                <w:rFonts w:hint="eastAsia"/>
              </w:rPr>
              <w:t>．营业厅业务员进行营业厅到达单填写</w:t>
            </w:r>
          </w:p>
          <w:p w:rsidR="00FA2398" w:rsidRDefault="00FA2398" w:rsidP="00FA2398">
            <w:r>
              <w:t>2</w:t>
            </w:r>
            <w:r>
              <w:rPr>
                <w:rFonts w:hint="eastAsia"/>
              </w:rPr>
              <w:t>．</w:t>
            </w:r>
            <w:r>
              <w:t>系统显示空白的到达单</w:t>
            </w:r>
          </w:p>
          <w:p w:rsidR="00FA2398" w:rsidRDefault="00FA2398" w:rsidP="00FA2398">
            <w:r>
              <w:t>3</w:t>
            </w:r>
            <w:r>
              <w:rPr>
                <w:rFonts w:hint="eastAsia"/>
              </w:rPr>
              <w:t>．</w:t>
            </w:r>
            <w:r>
              <w:t>营业厅业务员输入货物到达信息</w:t>
            </w:r>
            <w:r>
              <w:rPr>
                <w:rFonts w:hint="eastAsia"/>
              </w:rPr>
              <w:t>（到达日期、中转单编号、出发地、货物到达状态（损坏、完整、丢失））</w:t>
            </w:r>
          </w:p>
          <w:p w:rsidR="00FA2398" w:rsidRDefault="00FA2398" w:rsidP="00FA2398">
            <w:r>
              <w:t>4</w:t>
            </w:r>
            <w:r>
              <w:rPr>
                <w:rFonts w:hint="eastAsia"/>
              </w:rPr>
              <w:t>．</w:t>
            </w:r>
            <w:r>
              <w:t>系统显示货物到达信息</w:t>
            </w:r>
          </w:p>
          <w:p w:rsidR="00FA2398" w:rsidRDefault="00FA2398" w:rsidP="00FA2398">
            <w:r>
              <w:t>5</w:t>
            </w:r>
            <w:r>
              <w:rPr>
                <w:rFonts w:hint="eastAsia"/>
              </w:rPr>
              <w:t>．</w:t>
            </w:r>
            <w:r>
              <w:t>营业厅业务员结束营业厅到达单填写</w:t>
            </w:r>
          </w:p>
          <w:p w:rsidR="00FA2398" w:rsidRDefault="00FA2398" w:rsidP="00FA2398">
            <w:r>
              <w:t>4</w:t>
            </w:r>
            <w:r>
              <w:rPr>
                <w:rFonts w:hint="eastAsia"/>
              </w:rPr>
              <w:t>．</w:t>
            </w:r>
            <w:r>
              <w:t>系统储存营业厅到达单</w:t>
            </w:r>
          </w:p>
        </w:tc>
      </w:tr>
      <w:tr w:rsidR="00FA2398" w:rsidTr="00FA2398">
        <w:tc>
          <w:tcPr>
            <w:tcW w:w="1413" w:type="dxa"/>
            <w:vAlign w:val="center"/>
          </w:tcPr>
          <w:p w:rsidR="00FA2398" w:rsidRDefault="00FA2398" w:rsidP="00FA2398">
            <w:pPr>
              <w:jc w:val="center"/>
              <w:rPr>
                <w:b/>
              </w:rPr>
            </w:pPr>
            <w:r>
              <w:rPr>
                <w:rFonts w:hint="eastAsia"/>
                <w:b/>
              </w:rPr>
              <w:t>扩展流程</w:t>
            </w:r>
          </w:p>
        </w:tc>
        <w:tc>
          <w:tcPr>
            <w:tcW w:w="6888" w:type="dxa"/>
            <w:gridSpan w:val="3"/>
          </w:tcPr>
          <w:p w:rsidR="00FA2398" w:rsidRDefault="00FA2398" w:rsidP="00FA2398">
            <w:r>
              <w:rPr>
                <w:rFonts w:hint="eastAsia"/>
              </w:rPr>
              <w:t>4</w:t>
            </w:r>
            <w:r>
              <w:rPr>
                <w:rFonts w:hint="eastAsia"/>
              </w:rPr>
              <w:t>营业厅业务员输入错误的到达单信息：</w:t>
            </w:r>
          </w:p>
          <w:p w:rsidR="00FA2398" w:rsidRDefault="00FA2398" w:rsidP="00FA2398">
            <w:r>
              <w:rPr>
                <w:rFonts w:hint="eastAsia"/>
              </w:rPr>
              <w:t xml:space="preserve">  1.</w:t>
            </w:r>
            <w:r>
              <w:rPr>
                <w:rFonts w:hint="eastAsia"/>
              </w:rPr>
              <w:t>系统提示输入错误</w:t>
            </w:r>
          </w:p>
          <w:p w:rsidR="00FA2398" w:rsidRDefault="00FA2398" w:rsidP="00FA2398">
            <w:r>
              <w:rPr>
                <w:rFonts w:hint="eastAsia"/>
              </w:rPr>
              <w:t xml:space="preserve">  2</w:t>
            </w:r>
            <w:r>
              <w:t>.</w:t>
            </w:r>
            <w:r>
              <w:rPr>
                <w:rFonts w:hint="eastAsia"/>
              </w:rPr>
              <w:t xml:space="preserve"> </w:t>
            </w:r>
            <w:r>
              <w:rPr>
                <w:rFonts w:hint="eastAsia"/>
              </w:rPr>
              <w:t>营业厅业务员填写正确的到达单信息并保存</w:t>
            </w:r>
          </w:p>
          <w:p w:rsidR="00FA2398" w:rsidRDefault="00FA2398" w:rsidP="00FA2398">
            <w:r>
              <w:rPr>
                <w:rFonts w:hint="eastAsia"/>
              </w:rPr>
              <w:t xml:space="preserve">  3</w:t>
            </w:r>
            <w:r>
              <w:t xml:space="preserve">. </w:t>
            </w:r>
            <w:r>
              <w:t>系统储存营业厅到达单</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要求输入信息方便快捷、多为缺省选项</w:t>
            </w:r>
          </w:p>
        </w:tc>
      </w:tr>
    </w:tbl>
    <w:p w:rsidR="00FA2398" w:rsidRDefault="00FA2398" w:rsidP="00FA2398">
      <w:pPr>
        <w:pStyle w:val="2"/>
      </w:pPr>
      <w:bookmarkStart w:id="13" w:name="_Toc439009590"/>
      <w:r>
        <w:rPr>
          <w:rFonts w:hint="eastAsia"/>
        </w:rPr>
        <w:t>用例</w:t>
      </w:r>
      <w:r w:rsidR="00D73F77">
        <w:rPr>
          <w:rFonts w:hint="eastAsia"/>
        </w:rPr>
        <w:t>8</w:t>
      </w:r>
      <w:r>
        <w:rPr>
          <w:rFonts w:hint="eastAsia"/>
        </w:rPr>
        <w:t>派件单填写</w:t>
      </w:r>
      <w:bookmarkEnd w:id="13"/>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sidR="00D73F77">
              <w:rPr>
                <w:rFonts w:hint="eastAsia"/>
              </w:rPr>
              <w:t>8</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派件单填写</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营业厅业务员</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营业厅业务员填写相应的营业厅到达单</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营业厅业务员</w:t>
            </w:r>
            <w:r>
              <w:rPr>
                <w:rFonts w:hint="eastAsia"/>
              </w:rPr>
              <w:t>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储存派件单</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r>
              <w:rPr>
                <w:rFonts w:hint="eastAsia"/>
              </w:rPr>
              <w:t>1.</w:t>
            </w:r>
            <w:r>
              <w:rPr>
                <w:rFonts w:hint="eastAsia"/>
              </w:rPr>
              <w:t>营业厅业务员进行派件单填写</w:t>
            </w:r>
          </w:p>
          <w:p w:rsidR="00FA2398" w:rsidRDefault="00FA2398" w:rsidP="00FA2398">
            <w:r>
              <w:lastRenderedPageBreak/>
              <w:t>2.</w:t>
            </w:r>
            <w:r>
              <w:t>系统显示空白的派件单</w:t>
            </w:r>
          </w:p>
          <w:p w:rsidR="00FA2398" w:rsidRDefault="00FA2398" w:rsidP="00FA2398">
            <w:r>
              <w:t>3.</w:t>
            </w:r>
            <w:r>
              <w:rPr>
                <w:rFonts w:hint="eastAsia"/>
              </w:rPr>
              <w:t>营业厅业务员填写派件信息（到达日期、托运订单条形码号、派送员）</w:t>
            </w:r>
          </w:p>
          <w:p w:rsidR="00FA2398" w:rsidRDefault="00FA2398" w:rsidP="00FA2398">
            <w:r>
              <w:t>4.</w:t>
            </w:r>
            <w:r>
              <w:t>系统储存派件单</w:t>
            </w:r>
          </w:p>
        </w:tc>
      </w:tr>
      <w:tr w:rsidR="00FA2398" w:rsidTr="00FA2398">
        <w:tc>
          <w:tcPr>
            <w:tcW w:w="1413" w:type="dxa"/>
            <w:vAlign w:val="center"/>
          </w:tcPr>
          <w:p w:rsidR="00FA2398" w:rsidRDefault="00FA2398" w:rsidP="00FA2398">
            <w:pPr>
              <w:jc w:val="center"/>
              <w:rPr>
                <w:b/>
              </w:rPr>
            </w:pPr>
            <w:r>
              <w:rPr>
                <w:rFonts w:hint="eastAsia"/>
                <w:b/>
              </w:rPr>
              <w:lastRenderedPageBreak/>
              <w:t>扩展流程</w:t>
            </w:r>
          </w:p>
        </w:tc>
        <w:tc>
          <w:tcPr>
            <w:tcW w:w="6888" w:type="dxa"/>
            <w:gridSpan w:val="3"/>
          </w:tcPr>
          <w:p w:rsidR="00FA2398" w:rsidRDefault="00FA2398" w:rsidP="00FA2398">
            <w:r>
              <w:rPr>
                <w:rFonts w:hint="eastAsia"/>
              </w:rPr>
              <w:t>4</w:t>
            </w:r>
            <w:r>
              <w:rPr>
                <w:rFonts w:hint="eastAsia"/>
              </w:rPr>
              <w:t>营业厅业务员输入的派件信息错误：</w:t>
            </w:r>
          </w:p>
          <w:p w:rsidR="00FA2398" w:rsidRDefault="00FA2398" w:rsidP="00FA2398">
            <w:r>
              <w:rPr>
                <w:rFonts w:hint="eastAsia"/>
              </w:rPr>
              <w:t xml:space="preserve">  1.</w:t>
            </w:r>
            <w:r>
              <w:rPr>
                <w:rFonts w:hint="eastAsia"/>
              </w:rPr>
              <w:t>系统提示输入错误</w:t>
            </w:r>
          </w:p>
          <w:p w:rsidR="00FA2398" w:rsidRDefault="00FA2398" w:rsidP="00FA2398">
            <w:r>
              <w:rPr>
                <w:rFonts w:hint="eastAsia"/>
              </w:rPr>
              <w:t xml:space="preserve">  2</w:t>
            </w:r>
            <w:r>
              <w:t>.</w:t>
            </w:r>
            <w:r>
              <w:t>营业厅业务员输入正确的派件单信息并保存</w:t>
            </w:r>
          </w:p>
          <w:p w:rsidR="00FA2398" w:rsidRDefault="00FA2398" w:rsidP="00FA2398">
            <w:r>
              <w:rPr>
                <w:rFonts w:hint="eastAsia"/>
              </w:rPr>
              <w:t xml:space="preserve">  3</w:t>
            </w:r>
            <w:r>
              <w:t>.</w:t>
            </w:r>
            <w:r>
              <w:rPr>
                <w:rFonts w:hint="eastAsia"/>
              </w:rPr>
              <w:t>系统储存派件单</w:t>
            </w:r>
            <w:r>
              <w:rPr>
                <w:rFonts w:hint="eastAsia"/>
              </w:rPr>
              <w:t xml:space="preserve"> </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要求输入信息方便快捷、多为缺省选项</w:t>
            </w:r>
          </w:p>
        </w:tc>
      </w:tr>
    </w:tbl>
    <w:p w:rsidR="00FA2398" w:rsidRDefault="00FA2398" w:rsidP="00FA2398">
      <w:pPr>
        <w:pStyle w:val="2"/>
      </w:pPr>
      <w:bookmarkStart w:id="14" w:name="_Toc439009591"/>
      <w:r>
        <w:rPr>
          <w:rFonts w:hint="eastAsia"/>
        </w:rPr>
        <w:t>用例</w:t>
      </w:r>
      <w:r w:rsidR="00D73F77">
        <w:rPr>
          <w:rFonts w:hint="eastAsia"/>
        </w:rPr>
        <w:t>9</w:t>
      </w:r>
      <w:r>
        <w:rPr>
          <w:rFonts w:hint="eastAsia"/>
        </w:rPr>
        <w:t>收款单填写</w:t>
      </w:r>
      <w:bookmarkEnd w:id="14"/>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Default="00FA2398" w:rsidP="00FA2398">
            <w:pPr>
              <w:jc w:val="center"/>
              <w:rPr>
                <w:b/>
              </w:rPr>
            </w:pPr>
            <w:r>
              <w:rPr>
                <w:rFonts w:hint="eastAsia"/>
                <w:b/>
              </w:rPr>
              <w:t>ID</w:t>
            </w:r>
          </w:p>
        </w:tc>
        <w:tc>
          <w:tcPr>
            <w:tcW w:w="2693" w:type="dxa"/>
          </w:tcPr>
          <w:p w:rsidR="00FA2398" w:rsidRDefault="00FA2398" w:rsidP="00FA2398">
            <w:pPr>
              <w:jc w:val="center"/>
            </w:pPr>
            <w:r>
              <w:t>UC</w:t>
            </w:r>
            <w:r w:rsidR="00D73F77">
              <w:rPr>
                <w:rFonts w:hint="eastAsia"/>
              </w:rPr>
              <w:t>9</w:t>
            </w:r>
          </w:p>
        </w:tc>
        <w:tc>
          <w:tcPr>
            <w:tcW w:w="1701" w:type="dxa"/>
          </w:tcPr>
          <w:p w:rsidR="00FA2398" w:rsidRDefault="00FA2398" w:rsidP="00FA2398">
            <w:pPr>
              <w:jc w:val="center"/>
              <w:rPr>
                <w:b/>
              </w:rPr>
            </w:pPr>
            <w:r>
              <w:rPr>
                <w:rFonts w:hint="eastAsia"/>
                <w:b/>
              </w:rPr>
              <w:t>名称</w:t>
            </w:r>
          </w:p>
        </w:tc>
        <w:tc>
          <w:tcPr>
            <w:tcW w:w="2494" w:type="dxa"/>
          </w:tcPr>
          <w:p w:rsidR="00FA2398" w:rsidRDefault="00FA2398" w:rsidP="00FA2398">
            <w:pPr>
              <w:jc w:val="center"/>
            </w:pPr>
            <w:r>
              <w:t>收款单填写</w:t>
            </w:r>
          </w:p>
        </w:tc>
      </w:tr>
      <w:tr w:rsidR="00FA2398" w:rsidTr="00FA2398">
        <w:tc>
          <w:tcPr>
            <w:tcW w:w="1413" w:type="dxa"/>
          </w:tcPr>
          <w:p w:rsidR="00FA2398" w:rsidRDefault="00FA2398" w:rsidP="00FA2398">
            <w:pPr>
              <w:jc w:val="center"/>
              <w:rPr>
                <w:b/>
              </w:rPr>
            </w:pPr>
            <w:r>
              <w:rPr>
                <w:rFonts w:hint="eastAsia"/>
                <w:b/>
              </w:rPr>
              <w:t>创建者</w:t>
            </w:r>
          </w:p>
        </w:tc>
        <w:tc>
          <w:tcPr>
            <w:tcW w:w="2693" w:type="dxa"/>
          </w:tcPr>
          <w:p w:rsidR="00FA2398" w:rsidRDefault="00FA2398" w:rsidP="00FA2398">
            <w:pPr>
              <w:jc w:val="center"/>
            </w:pPr>
            <w:r>
              <w:t>栾志远</w:t>
            </w:r>
          </w:p>
        </w:tc>
        <w:tc>
          <w:tcPr>
            <w:tcW w:w="1701" w:type="dxa"/>
          </w:tcPr>
          <w:p w:rsidR="00FA2398" w:rsidRDefault="00FA2398" w:rsidP="00FA2398">
            <w:pPr>
              <w:jc w:val="center"/>
              <w:rPr>
                <w:b/>
              </w:rPr>
            </w:pPr>
            <w:r>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Default="00FA2398" w:rsidP="00FA2398">
            <w:pPr>
              <w:jc w:val="center"/>
              <w:rPr>
                <w:b/>
              </w:rPr>
            </w:pPr>
            <w:r>
              <w:rPr>
                <w:rFonts w:hint="eastAsia"/>
                <w:b/>
              </w:rPr>
              <w:t>创建日期</w:t>
            </w:r>
          </w:p>
        </w:tc>
        <w:tc>
          <w:tcPr>
            <w:tcW w:w="2693" w:type="dxa"/>
          </w:tcPr>
          <w:p w:rsidR="00FA2398" w:rsidRDefault="00FA2398" w:rsidP="00FA2398">
            <w:pPr>
              <w:jc w:val="center"/>
            </w:pPr>
            <w:r>
              <w:rPr>
                <w:rFonts w:hint="eastAsia"/>
              </w:rPr>
              <w:t>2015.9.27</w:t>
            </w:r>
          </w:p>
        </w:tc>
        <w:tc>
          <w:tcPr>
            <w:tcW w:w="1701" w:type="dxa"/>
          </w:tcPr>
          <w:p w:rsidR="00FA2398" w:rsidRDefault="00FA2398" w:rsidP="00FA2398">
            <w:pPr>
              <w:jc w:val="center"/>
              <w:rPr>
                <w:b/>
              </w:rPr>
            </w:pPr>
            <w:r>
              <w:rPr>
                <w:rFonts w:hint="eastAsia"/>
                <w:b/>
              </w:rPr>
              <w:t>最后更新日期</w:t>
            </w:r>
          </w:p>
        </w:tc>
        <w:tc>
          <w:tcPr>
            <w:tcW w:w="2494" w:type="dxa"/>
          </w:tcPr>
          <w:p w:rsidR="00FA2398" w:rsidRDefault="00FA2398" w:rsidP="00FA2398">
            <w:pPr>
              <w:jc w:val="center"/>
            </w:pPr>
            <w:r>
              <w:rPr>
                <w:rFonts w:hint="eastAsia"/>
              </w:rPr>
              <w:t>2015.12.27</w:t>
            </w:r>
          </w:p>
        </w:tc>
      </w:tr>
      <w:tr w:rsidR="00FA2398" w:rsidTr="00FA2398">
        <w:tc>
          <w:tcPr>
            <w:tcW w:w="1413" w:type="dxa"/>
            <w:vAlign w:val="center"/>
          </w:tcPr>
          <w:p w:rsidR="00FA2398" w:rsidRDefault="00FA2398" w:rsidP="00FA2398">
            <w:pPr>
              <w:jc w:val="center"/>
              <w:rPr>
                <w:b/>
              </w:rPr>
            </w:pPr>
            <w:r>
              <w:rPr>
                <w:rFonts w:hint="eastAsia"/>
                <w:b/>
              </w:rPr>
              <w:t>参与者</w:t>
            </w:r>
          </w:p>
        </w:tc>
        <w:tc>
          <w:tcPr>
            <w:tcW w:w="6888" w:type="dxa"/>
            <w:gridSpan w:val="3"/>
          </w:tcPr>
          <w:p w:rsidR="00FA2398" w:rsidRDefault="00FA2398" w:rsidP="00FA2398">
            <w:r>
              <w:t>营业厅业务员</w:t>
            </w:r>
          </w:p>
        </w:tc>
      </w:tr>
      <w:tr w:rsidR="00FA2398" w:rsidTr="00FA2398">
        <w:tc>
          <w:tcPr>
            <w:tcW w:w="1413" w:type="dxa"/>
            <w:vAlign w:val="center"/>
          </w:tcPr>
          <w:p w:rsidR="00FA2398" w:rsidRDefault="00FA2398" w:rsidP="00FA2398">
            <w:pPr>
              <w:jc w:val="center"/>
              <w:rPr>
                <w:b/>
              </w:rPr>
            </w:pPr>
            <w:r>
              <w:rPr>
                <w:rFonts w:hint="eastAsia"/>
                <w:b/>
              </w:rPr>
              <w:t>触发条件</w:t>
            </w:r>
          </w:p>
        </w:tc>
        <w:tc>
          <w:tcPr>
            <w:tcW w:w="6888" w:type="dxa"/>
            <w:gridSpan w:val="3"/>
          </w:tcPr>
          <w:p w:rsidR="00FA2398" w:rsidRDefault="00FA2398" w:rsidP="00FA2398">
            <w:r>
              <w:rPr>
                <w:rFonts w:hint="eastAsia"/>
              </w:rPr>
              <w:t>每天营业结束业务员收取快递员所收快递费用</w:t>
            </w:r>
          </w:p>
        </w:tc>
      </w:tr>
      <w:tr w:rsidR="00FA2398" w:rsidTr="00FA2398">
        <w:tc>
          <w:tcPr>
            <w:tcW w:w="1413" w:type="dxa"/>
            <w:vAlign w:val="center"/>
          </w:tcPr>
          <w:p w:rsidR="00FA2398" w:rsidRDefault="00FA2398" w:rsidP="00FA2398">
            <w:pPr>
              <w:jc w:val="center"/>
              <w:rPr>
                <w:b/>
              </w:rPr>
            </w:pPr>
            <w:r>
              <w:rPr>
                <w:rFonts w:hint="eastAsia"/>
                <w:b/>
              </w:rPr>
              <w:t>前置条件</w:t>
            </w:r>
          </w:p>
        </w:tc>
        <w:tc>
          <w:tcPr>
            <w:tcW w:w="6888" w:type="dxa"/>
            <w:gridSpan w:val="3"/>
          </w:tcPr>
          <w:p w:rsidR="00FA2398" w:rsidRDefault="00FA2398" w:rsidP="00FA2398">
            <w:r>
              <w:t>营业厅业务员</w:t>
            </w:r>
            <w:r>
              <w:rPr>
                <w:rFonts w:hint="eastAsia"/>
              </w:rPr>
              <w:t>必须已经被识别和授权</w:t>
            </w:r>
          </w:p>
        </w:tc>
      </w:tr>
      <w:tr w:rsidR="00FA2398" w:rsidTr="00FA2398">
        <w:tc>
          <w:tcPr>
            <w:tcW w:w="1413" w:type="dxa"/>
            <w:vAlign w:val="center"/>
          </w:tcPr>
          <w:p w:rsidR="00FA2398" w:rsidRDefault="00FA2398" w:rsidP="00FA2398">
            <w:pPr>
              <w:jc w:val="center"/>
              <w:rPr>
                <w:b/>
              </w:rPr>
            </w:pPr>
            <w:r>
              <w:rPr>
                <w:rFonts w:hint="eastAsia"/>
                <w:b/>
              </w:rPr>
              <w:t>后置条件</w:t>
            </w:r>
          </w:p>
        </w:tc>
        <w:tc>
          <w:tcPr>
            <w:tcW w:w="6888" w:type="dxa"/>
            <w:gridSpan w:val="3"/>
          </w:tcPr>
          <w:p w:rsidR="00FA2398" w:rsidRDefault="00FA2398" w:rsidP="00FA2398">
            <w:r>
              <w:t>储存收款单</w:t>
            </w:r>
          </w:p>
        </w:tc>
      </w:tr>
      <w:tr w:rsidR="00FA2398" w:rsidTr="00FA2398">
        <w:tc>
          <w:tcPr>
            <w:tcW w:w="1413" w:type="dxa"/>
            <w:vAlign w:val="center"/>
          </w:tcPr>
          <w:p w:rsidR="00FA2398" w:rsidRDefault="00FA2398" w:rsidP="00FA2398">
            <w:pPr>
              <w:jc w:val="center"/>
              <w:rPr>
                <w:b/>
              </w:rPr>
            </w:pPr>
            <w:r>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Default="00FA2398" w:rsidP="00FA2398">
            <w:pPr>
              <w:jc w:val="center"/>
              <w:rPr>
                <w:b/>
              </w:rPr>
            </w:pPr>
            <w:r>
              <w:rPr>
                <w:rFonts w:hint="eastAsia"/>
                <w:b/>
              </w:rPr>
              <w:t>正常流程</w:t>
            </w:r>
          </w:p>
        </w:tc>
        <w:tc>
          <w:tcPr>
            <w:tcW w:w="6888" w:type="dxa"/>
            <w:gridSpan w:val="3"/>
          </w:tcPr>
          <w:p w:rsidR="00FA2398" w:rsidRDefault="00FA2398" w:rsidP="00FA2398">
            <w:r>
              <w:rPr>
                <w:rFonts w:hint="eastAsia"/>
              </w:rPr>
              <w:t>1</w:t>
            </w:r>
            <w:r>
              <w:rPr>
                <w:rFonts w:hint="eastAsia"/>
              </w:rPr>
              <w:t>营业厅业务员进行收款单填写</w:t>
            </w:r>
          </w:p>
          <w:p w:rsidR="00FA2398" w:rsidRDefault="00FA2398" w:rsidP="00FA2398">
            <w:r>
              <w:t>2</w:t>
            </w:r>
            <w:r>
              <w:t>系统显示空白的收款单</w:t>
            </w:r>
          </w:p>
          <w:p w:rsidR="00FA2398" w:rsidRDefault="00FA2398" w:rsidP="00FA2398">
            <w:r>
              <w:rPr>
                <w:rFonts w:hint="eastAsia"/>
              </w:rPr>
              <w:t>3</w:t>
            </w:r>
            <w:r>
              <w:rPr>
                <w:rFonts w:hint="eastAsia"/>
              </w:rPr>
              <w:t>营业厅业务员收入收款信息（收款日期、收款金额、收款快递员、对应的所有快递订单条形码号）</w:t>
            </w:r>
          </w:p>
          <w:p w:rsidR="00FA2398" w:rsidRDefault="00FA2398" w:rsidP="00FA2398">
            <w:r>
              <w:rPr>
                <w:rFonts w:hint="eastAsia"/>
              </w:rPr>
              <w:t>4</w:t>
            </w:r>
            <w:r>
              <w:rPr>
                <w:rFonts w:hint="eastAsia"/>
              </w:rPr>
              <w:t>系统储存收款单</w:t>
            </w:r>
          </w:p>
        </w:tc>
      </w:tr>
      <w:tr w:rsidR="00FA2398" w:rsidTr="00FA2398">
        <w:tc>
          <w:tcPr>
            <w:tcW w:w="1413" w:type="dxa"/>
            <w:vAlign w:val="center"/>
          </w:tcPr>
          <w:p w:rsidR="00FA2398" w:rsidRDefault="00FA2398" w:rsidP="00FA2398">
            <w:pPr>
              <w:jc w:val="center"/>
              <w:rPr>
                <w:b/>
              </w:rPr>
            </w:pPr>
            <w:r>
              <w:rPr>
                <w:rFonts w:hint="eastAsia"/>
                <w:b/>
              </w:rPr>
              <w:t>扩展流程</w:t>
            </w:r>
          </w:p>
        </w:tc>
        <w:tc>
          <w:tcPr>
            <w:tcW w:w="6888" w:type="dxa"/>
            <w:gridSpan w:val="3"/>
          </w:tcPr>
          <w:p w:rsidR="00FA2398" w:rsidRDefault="00FA2398" w:rsidP="00FA2398">
            <w:r>
              <w:rPr>
                <w:rFonts w:hint="eastAsia"/>
              </w:rPr>
              <w:t>4</w:t>
            </w:r>
            <w:r>
              <w:rPr>
                <w:rFonts w:hint="eastAsia"/>
              </w:rPr>
              <w:t>营业厅业务员输入的收款信息错误：</w:t>
            </w:r>
          </w:p>
          <w:p w:rsidR="00FA2398" w:rsidRDefault="00FA2398" w:rsidP="00FA2398">
            <w:r>
              <w:rPr>
                <w:rFonts w:hint="eastAsia"/>
              </w:rPr>
              <w:t xml:space="preserve">  1</w:t>
            </w:r>
            <w:r>
              <w:rPr>
                <w:rFonts w:hint="eastAsia"/>
              </w:rPr>
              <w:t>系统提示输入错误</w:t>
            </w:r>
          </w:p>
          <w:p w:rsidR="00FA2398" w:rsidRDefault="00FA2398" w:rsidP="00FA2398">
            <w:r>
              <w:rPr>
                <w:rFonts w:hint="eastAsia"/>
              </w:rPr>
              <w:t xml:space="preserve">  2</w:t>
            </w:r>
            <w:r>
              <w:rPr>
                <w:rFonts w:hint="eastAsia"/>
              </w:rPr>
              <w:t>营业厅业务员输入正确的收款信息并保存</w:t>
            </w:r>
          </w:p>
          <w:p w:rsidR="00FA2398" w:rsidRDefault="00FA2398" w:rsidP="00FA2398">
            <w:r>
              <w:rPr>
                <w:rFonts w:hint="eastAsia"/>
              </w:rPr>
              <w:t xml:space="preserve">  3</w:t>
            </w:r>
            <w:r>
              <w:rPr>
                <w:rFonts w:hint="eastAsia"/>
              </w:rPr>
              <w:t>系统储存收款单信息</w:t>
            </w:r>
          </w:p>
        </w:tc>
      </w:tr>
      <w:tr w:rsidR="00FA2398" w:rsidTr="00FA2398">
        <w:tc>
          <w:tcPr>
            <w:tcW w:w="1413" w:type="dxa"/>
            <w:vAlign w:val="center"/>
          </w:tcPr>
          <w:p w:rsidR="00FA2398" w:rsidRDefault="00FA2398" w:rsidP="00FA2398">
            <w:pPr>
              <w:jc w:val="center"/>
              <w:rPr>
                <w:b/>
              </w:rPr>
            </w:pPr>
            <w:r>
              <w:rPr>
                <w:rFonts w:hint="eastAsia"/>
                <w:b/>
              </w:rPr>
              <w:t>特殊需求</w:t>
            </w:r>
          </w:p>
        </w:tc>
        <w:tc>
          <w:tcPr>
            <w:tcW w:w="6888" w:type="dxa"/>
            <w:gridSpan w:val="3"/>
          </w:tcPr>
          <w:p w:rsidR="00FA2398" w:rsidRDefault="00FA2398" w:rsidP="00FA2398">
            <w:r>
              <w:rPr>
                <w:rFonts w:hint="eastAsia"/>
              </w:rPr>
              <w:t>要求输入信息方便快捷、多为缺省选项</w:t>
            </w:r>
          </w:p>
        </w:tc>
      </w:tr>
    </w:tbl>
    <w:p w:rsidR="00FA2398" w:rsidRPr="001F54F0" w:rsidRDefault="00FA2398" w:rsidP="00FA2398">
      <w:pPr>
        <w:pStyle w:val="2"/>
      </w:pPr>
      <w:bookmarkStart w:id="15" w:name="_Toc439009592"/>
      <w:r>
        <w:rPr>
          <w:rFonts w:hint="eastAsia"/>
        </w:rPr>
        <w:t>用例</w:t>
      </w:r>
      <w:r w:rsidR="00D73F77">
        <w:rPr>
          <w:rFonts w:hint="eastAsia"/>
        </w:rPr>
        <w:t>10</w:t>
      </w:r>
      <w:r>
        <w:rPr>
          <w:rFonts w:hint="eastAsia"/>
        </w:rPr>
        <w:t>车辆信息管理</w:t>
      </w:r>
      <w:bookmarkEnd w:id="15"/>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Pr="00D148C9" w:rsidRDefault="00FA2398" w:rsidP="00FA2398">
            <w:pPr>
              <w:jc w:val="center"/>
              <w:rPr>
                <w:b/>
              </w:rPr>
            </w:pPr>
            <w:r w:rsidRPr="00D148C9">
              <w:rPr>
                <w:rFonts w:hint="eastAsia"/>
                <w:b/>
              </w:rPr>
              <w:t>ID</w:t>
            </w:r>
          </w:p>
        </w:tc>
        <w:tc>
          <w:tcPr>
            <w:tcW w:w="2693" w:type="dxa"/>
          </w:tcPr>
          <w:p w:rsidR="00FA2398" w:rsidRDefault="00FA2398" w:rsidP="00FA2398">
            <w:pPr>
              <w:jc w:val="center"/>
            </w:pPr>
            <w:r>
              <w:rPr>
                <w:rFonts w:hint="eastAsia"/>
              </w:rPr>
              <w:t>UC</w:t>
            </w:r>
            <w:r w:rsidR="00D73F77">
              <w:t>10</w:t>
            </w:r>
          </w:p>
        </w:tc>
        <w:tc>
          <w:tcPr>
            <w:tcW w:w="1701" w:type="dxa"/>
          </w:tcPr>
          <w:p w:rsidR="00FA2398" w:rsidRPr="00D148C9" w:rsidRDefault="00FA2398" w:rsidP="00FA2398">
            <w:pPr>
              <w:jc w:val="center"/>
              <w:rPr>
                <w:b/>
              </w:rPr>
            </w:pPr>
            <w:r w:rsidRPr="00D148C9">
              <w:rPr>
                <w:rFonts w:hint="eastAsia"/>
                <w:b/>
              </w:rPr>
              <w:t>名称</w:t>
            </w:r>
          </w:p>
        </w:tc>
        <w:tc>
          <w:tcPr>
            <w:tcW w:w="2494" w:type="dxa"/>
          </w:tcPr>
          <w:p w:rsidR="00FA2398" w:rsidRDefault="00FA2398" w:rsidP="00FA2398">
            <w:pPr>
              <w:jc w:val="center"/>
            </w:pPr>
            <w:r>
              <w:t>车辆信息管理</w:t>
            </w:r>
          </w:p>
        </w:tc>
      </w:tr>
      <w:tr w:rsidR="00FA2398" w:rsidTr="00FA2398">
        <w:tc>
          <w:tcPr>
            <w:tcW w:w="1413" w:type="dxa"/>
          </w:tcPr>
          <w:p w:rsidR="00FA2398" w:rsidRPr="00D148C9" w:rsidRDefault="00FA2398" w:rsidP="00FA2398">
            <w:pPr>
              <w:jc w:val="center"/>
              <w:rPr>
                <w:b/>
              </w:rPr>
            </w:pPr>
            <w:r w:rsidRPr="00D148C9">
              <w:rPr>
                <w:rFonts w:hint="eastAsia"/>
                <w:b/>
              </w:rPr>
              <w:t>创建者</w:t>
            </w:r>
          </w:p>
        </w:tc>
        <w:tc>
          <w:tcPr>
            <w:tcW w:w="2693" w:type="dxa"/>
          </w:tcPr>
          <w:p w:rsidR="00FA2398" w:rsidRDefault="00FA2398" w:rsidP="00FA2398">
            <w:pPr>
              <w:jc w:val="center"/>
            </w:pPr>
            <w:r>
              <w:t>焦润</w:t>
            </w:r>
          </w:p>
        </w:tc>
        <w:tc>
          <w:tcPr>
            <w:tcW w:w="1701" w:type="dxa"/>
          </w:tcPr>
          <w:p w:rsidR="00FA2398" w:rsidRPr="00D148C9" w:rsidRDefault="00FA2398" w:rsidP="00FA2398">
            <w:pPr>
              <w:jc w:val="center"/>
              <w:rPr>
                <w:b/>
              </w:rPr>
            </w:pPr>
            <w:r w:rsidRPr="00D148C9">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Pr="00D148C9" w:rsidRDefault="00FA2398" w:rsidP="00FA2398">
            <w:pPr>
              <w:jc w:val="center"/>
              <w:rPr>
                <w:b/>
              </w:rPr>
            </w:pPr>
            <w:r w:rsidRPr="00D148C9">
              <w:rPr>
                <w:rFonts w:hint="eastAsia"/>
                <w:b/>
              </w:rPr>
              <w:t>创建日期</w:t>
            </w:r>
          </w:p>
        </w:tc>
        <w:tc>
          <w:tcPr>
            <w:tcW w:w="2693" w:type="dxa"/>
          </w:tcPr>
          <w:p w:rsidR="00FA2398" w:rsidRDefault="00FA2398" w:rsidP="00FA2398">
            <w:pPr>
              <w:jc w:val="center"/>
            </w:pPr>
            <w:r>
              <w:t>2015/9/26</w:t>
            </w:r>
          </w:p>
        </w:tc>
        <w:tc>
          <w:tcPr>
            <w:tcW w:w="1701" w:type="dxa"/>
          </w:tcPr>
          <w:p w:rsidR="00FA2398" w:rsidRPr="00D148C9" w:rsidRDefault="00FA2398" w:rsidP="00FA2398">
            <w:pPr>
              <w:jc w:val="center"/>
              <w:rPr>
                <w:b/>
              </w:rPr>
            </w:pPr>
            <w:r w:rsidRPr="00D148C9">
              <w:rPr>
                <w:rFonts w:hint="eastAsia"/>
                <w:b/>
              </w:rPr>
              <w:t>最后更新日期</w:t>
            </w:r>
          </w:p>
        </w:tc>
        <w:tc>
          <w:tcPr>
            <w:tcW w:w="2494" w:type="dxa"/>
          </w:tcPr>
          <w:p w:rsidR="00FA2398" w:rsidRDefault="00FA2398" w:rsidP="00FA2398">
            <w:pPr>
              <w:jc w:val="center"/>
            </w:pPr>
            <w:r>
              <w:t>2015/12/27</w:t>
            </w:r>
          </w:p>
        </w:tc>
      </w:tr>
      <w:tr w:rsidR="00FA2398" w:rsidTr="00FA2398">
        <w:tc>
          <w:tcPr>
            <w:tcW w:w="1413" w:type="dxa"/>
            <w:vAlign w:val="center"/>
          </w:tcPr>
          <w:p w:rsidR="00FA2398" w:rsidRPr="00D148C9" w:rsidRDefault="00FA2398" w:rsidP="00FA2398">
            <w:pPr>
              <w:jc w:val="center"/>
              <w:rPr>
                <w:b/>
              </w:rPr>
            </w:pPr>
            <w:r w:rsidRPr="00D148C9">
              <w:rPr>
                <w:rFonts w:hint="eastAsia"/>
                <w:b/>
              </w:rPr>
              <w:t>参与者</w:t>
            </w:r>
          </w:p>
        </w:tc>
        <w:tc>
          <w:tcPr>
            <w:tcW w:w="6888" w:type="dxa"/>
            <w:gridSpan w:val="3"/>
          </w:tcPr>
          <w:p w:rsidR="00FA2398" w:rsidRDefault="00FA2398" w:rsidP="00FA2398">
            <w:r>
              <w:t>营业厅业务员，目标记录、修改、查询运输车辆</w:t>
            </w:r>
            <w:r>
              <w:rPr>
                <w:rFonts w:hint="eastAsia"/>
              </w:rPr>
              <w:t>信息</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r w:rsidRPr="003B4F1E">
              <w:rPr>
                <w:rFonts w:hint="eastAsia"/>
              </w:rPr>
              <w:t>三位数字）</w:t>
            </w:r>
            <w:r w:rsidRPr="003B4F1E">
              <w:rPr>
                <w:rFonts w:hint="eastAsia"/>
              </w:rPr>
              <w:t>+000</w:t>
            </w:r>
            <w:r w:rsidRPr="003B4F1E">
              <w:rPr>
                <w:rFonts w:hint="eastAsia"/>
              </w:rPr>
              <w:t>三位数字）、车牌号（苏</w:t>
            </w:r>
            <w:r w:rsidRPr="003B4F1E">
              <w:rPr>
                <w:rFonts w:hint="eastAsia"/>
              </w:rPr>
              <w:t>A 00000</w:t>
            </w:r>
            <w:r w:rsidRPr="003B4F1E">
              <w:rPr>
                <w:rFonts w:hint="eastAsia"/>
              </w:rPr>
              <w:t>）、服役时间、车辆图片）</w:t>
            </w:r>
          </w:p>
        </w:tc>
      </w:tr>
      <w:tr w:rsidR="00FA2398" w:rsidRPr="004F7273" w:rsidTr="00FA2398">
        <w:tc>
          <w:tcPr>
            <w:tcW w:w="1413" w:type="dxa"/>
            <w:vAlign w:val="center"/>
          </w:tcPr>
          <w:p w:rsidR="00FA2398" w:rsidRPr="00D148C9" w:rsidRDefault="00FA2398" w:rsidP="00FA2398">
            <w:pPr>
              <w:jc w:val="center"/>
              <w:rPr>
                <w:b/>
              </w:rPr>
            </w:pPr>
            <w:r w:rsidRPr="00D148C9">
              <w:rPr>
                <w:rFonts w:hint="eastAsia"/>
                <w:b/>
              </w:rPr>
              <w:t>触发条件</w:t>
            </w:r>
          </w:p>
        </w:tc>
        <w:tc>
          <w:tcPr>
            <w:tcW w:w="6888" w:type="dxa"/>
            <w:gridSpan w:val="3"/>
          </w:tcPr>
          <w:p w:rsidR="00FA2398" w:rsidRDefault="00FA2398" w:rsidP="00FA2398">
            <w:r>
              <w:rPr>
                <w:rFonts w:hint="eastAsia"/>
              </w:rPr>
              <w:t>无</w:t>
            </w:r>
          </w:p>
        </w:tc>
      </w:tr>
      <w:tr w:rsidR="00FA2398" w:rsidTr="00FA2398">
        <w:tc>
          <w:tcPr>
            <w:tcW w:w="1413" w:type="dxa"/>
            <w:vAlign w:val="center"/>
          </w:tcPr>
          <w:p w:rsidR="00FA2398" w:rsidRPr="00D148C9" w:rsidRDefault="00FA2398" w:rsidP="00FA2398">
            <w:pPr>
              <w:jc w:val="center"/>
              <w:rPr>
                <w:b/>
              </w:rPr>
            </w:pPr>
            <w:r w:rsidRPr="00D148C9">
              <w:rPr>
                <w:rFonts w:hint="eastAsia"/>
                <w:b/>
              </w:rPr>
              <w:t>前置条件</w:t>
            </w:r>
          </w:p>
        </w:tc>
        <w:tc>
          <w:tcPr>
            <w:tcW w:w="6888" w:type="dxa"/>
            <w:gridSpan w:val="3"/>
          </w:tcPr>
          <w:p w:rsidR="00FA2398" w:rsidRDefault="00FA2398" w:rsidP="00FA2398">
            <w:r>
              <w:rPr>
                <w:rFonts w:hint="eastAsia"/>
              </w:rPr>
              <w:t>营业厅业务员必须已经被识别和授权</w:t>
            </w:r>
          </w:p>
        </w:tc>
      </w:tr>
      <w:tr w:rsidR="00FA2398" w:rsidTr="00FA2398">
        <w:tc>
          <w:tcPr>
            <w:tcW w:w="1413" w:type="dxa"/>
            <w:vAlign w:val="center"/>
          </w:tcPr>
          <w:p w:rsidR="00FA2398" w:rsidRPr="00D148C9" w:rsidRDefault="00FA2398" w:rsidP="00FA2398">
            <w:pPr>
              <w:jc w:val="center"/>
              <w:rPr>
                <w:b/>
              </w:rPr>
            </w:pPr>
            <w:r w:rsidRPr="00D148C9">
              <w:rPr>
                <w:rFonts w:hint="eastAsia"/>
                <w:b/>
              </w:rPr>
              <w:t>后置条件</w:t>
            </w:r>
          </w:p>
        </w:tc>
        <w:tc>
          <w:tcPr>
            <w:tcW w:w="6888" w:type="dxa"/>
            <w:gridSpan w:val="3"/>
          </w:tcPr>
          <w:p w:rsidR="00FA2398" w:rsidRDefault="00FA2398" w:rsidP="00FA2398">
            <w:r>
              <w:t>车辆信息被存储</w:t>
            </w:r>
          </w:p>
        </w:tc>
      </w:tr>
      <w:tr w:rsidR="00FA2398" w:rsidTr="00FA2398">
        <w:tc>
          <w:tcPr>
            <w:tcW w:w="1413" w:type="dxa"/>
            <w:vAlign w:val="center"/>
          </w:tcPr>
          <w:p w:rsidR="00FA2398" w:rsidRPr="00D148C9" w:rsidRDefault="00FA2398" w:rsidP="00FA2398">
            <w:pPr>
              <w:jc w:val="center"/>
              <w:rPr>
                <w:b/>
              </w:rPr>
            </w:pPr>
            <w:r w:rsidRPr="00D148C9">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Pr="00D148C9" w:rsidRDefault="00FA2398" w:rsidP="00FA2398">
            <w:pPr>
              <w:jc w:val="center"/>
              <w:rPr>
                <w:b/>
              </w:rPr>
            </w:pPr>
            <w:r w:rsidRPr="00D148C9">
              <w:rPr>
                <w:rFonts w:hint="eastAsia"/>
                <w:b/>
              </w:rPr>
              <w:lastRenderedPageBreak/>
              <w:t>正常历程</w:t>
            </w:r>
          </w:p>
        </w:tc>
        <w:tc>
          <w:tcPr>
            <w:tcW w:w="6888" w:type="dxa"/>
            <w:gridSpan w:val="3"/>
          </w:tcPr>
          <w:p w:rsidR="00FA2398" w:rsidRDefault="00FA2398" w:rsidP="00FA2398">
            <w:pPr>
              <w:pStyle w:val="a7"/>
              <w:numPr>
                <w:ilvl w:val="0"/>
                <w:numId w:val="4"/>
              </w:numPr>
              <w:ind w:firstLineChars="0"/>
            </w:pPr>
            <w:r>
              <w:rPr>
                <w:rFonts w:hint="eastAsia"/>
              </w:rPr>
              <w:t>营业厅业务员进行车辆信息管理，选择执行</w:t>
            </w:r>
            <w:r>
              <w:t>的操作</w:t>
            </w:r>
          </w:p>
          <w:p w:rsidR="00FA2398" w:rsidRDefault="00FA2398" w:rsidP="00FA2398">
            <w:r>
              <w:rPr>
                <w:rFonts w:hint="eastAsia"/>
              </w:rPr>
              <w:t>2.0</w:t>
            </w:r>
            <w:r>
              <w:rPr>
                <w:rFonts w:hint="eastAsia"/>
              </w:rPr>
              <w:t>增加</w:t>
            </w:r>
            <w:r>
              <w:t>车辆信息</w:t>
            </w:r>
          </w:p>
          <w:p w:rsidR="00FA2398" w:rsidRDefault="00FA2398" w:rsidP="00FA2398">
            <w:r>
              <w:t xml:space="preserve">   1.</w:t>
            </w:r>
            <w:r>
              <w:rPr>
                <w:rFonts w:hint="eastAsia"/>
              </w:rPr>
              <w:t>营业厅业务员</w:t>
            </w:r>
            <w:r>
              <w:t>输入车辆信息并提交</w:t>
            </w:r>
          </w:p>
          <w:p w:rsidR="00FA2398" w:rsidRDefault="00FA2398" w:rsidP="00FA2398">
            <w:r>
              <w:rPr>
                <w:rFonts w:hint="eastAsia"/>
              </w:rPr>
              <w:t xml:space="preserve">   2.</w:t>
            </w:r>
            <w:r>
              <w:rPr>
                <w:rFonts w:hint="eastAsia"/>
              </w:rPr>
              <w:t>系统保存车辆信息并显示增加</w:t>
            </w:r>
            <w:r>
              <w:t>车辆信息成功</w:t>
            </w:r>
          </w:p>
          <w:p w:rsidR="00FA2398" w:rsidRDefault="00FA2398" w:rsidP="00FA2398">
            <w:r>
              <w:t>2.1</w:t>
            </w:r>
            <w:r>
              <w:rPr>
                <w:rFonts w:hint="eastAsia"/>
              </w:rPr>
              <w:t>删除</w:t>
            </w:r>
            <w:r>
              <w:t>车辆信息</w:t>
            </w:r>
          </w:p>
          <w:p w:rsidR="00FA2398" w:rsidRDefault="00FA2398" w:rsidP="00FA2398">
            <w:r>
              <w:t xml:space="preserve">   1.</w:t>
            </w:r>
            <w:r>
              <w:rPr>
                <w:rFonts w:hint="eastAsia"/>
              </w:rPr>
              <w:t>营业厅业务员</w:t>
            </w:r>
            <w:r>
              <w:t>输入车辆编号并确认</w:t>
            </w:r>
          </w:p>
          <w:p w:rsidR="00FA2398" w:rsidRDefault="00FA2398" w:rsidP="00FA2398">
            <w:r>
              <w:rPr>
                <w:rFonts w:hint="eastAsia"/>
              </w:rPr>
              <w:t xml:space="preserve">   2.</w:t>
            </w:r>
            <w:r>
              <w:rPr>
                <w:rFonts w:hint="eastAsia"/>
              </w:rPr>
              <w:t>系统删除车辆信息并显示</w:t>
            </w:r>
            <w:r>
              <w:t>删除车辆信息成功</w:t>
            </w:r>
          </w:p>
          <w:p w:rsidR="00FA2398" w:rsidRDefault="00FA2398" w:rsidP="00FA2398">
            <w:r>
              <w:t>2.2</w:t>
            </w:r>
            <w:r>
              <w:rPr>
                <w:rFonts w:hint="eastAsia"/>
              </w:rPr>
              <w:t>修改车辆信息</w:t>
            </w:r>
          </w:p>
          <w:p w:rsidR="00FA2398" w:rsidRDefault="00FA2398" w:rsidP="00FA2398">
            <w:r>
              <w:rPr>
                <w:rFonts w:hint="eastAsia"/>
              </w:rPr>
              <w:t xml:space="preserve">   1.</w:t>
            </w:r>
            <w:r>
              <w:rPr>
                <w:rFonts w:hint="eastAsia"/>
              </w:rPr>
              <w:t>营业厅业务员输入车辆编号</w:t>
            </w:r>
          </w:p>
          <w:p w:rsidR="00FA2398" w:rsidRDefault="00FA2398" w:rsidP="00FA2398">
            <w:r>
              <w:t xml:space="preserve">   2.</w:t>
            </w:r>
            <w:r>
              <w:rPr>
                <w:rFonts w:hint="eastAsia"/>
              </w:rPr>
              <w:t>系统显示</w:t>
            </w:r>
            <w:r>
              <w:t>车辆编号</w:t>
            </w:r>
            <w:r>
              <w:rPr>
                <w:rFonts w:hint="eastAsia"/>
              </w:rPr>
              <w:t>及</w:t>
            </w:r>
            <w:r>
              <w:t>内容</w:t>
            </w:r>
          </w:p>
          <w:p w:rsidR="00FA2398" w:rsidRDefault="00FA2398" w:rsidP="00FA2398">
            <w:r>
              <w:t xml:space="preserve">   3.</w:t>
            </w:r>
            <w:r>
              <w:rPr>
                <w:rFonts w:hint="eastAsia"/>
              </w:rPr>
              <w:t>营业厅业务员修改车辆信息并保存</w:t>
            </w:r>
          </w:p>
          <w:p w:rsidR="00FA2398" w:rsidRDefault="00FA2398" w:rsidP="00FA2398">
            <w:r>
              <w:rPr>
                <w:rFonts w:hint="eastAsia"/>
              </w:rPr>
              <w:t xml:space="preserve">   4.</w:t>
            </w:r>
            <w:r>
              <w:rPr>
                <w:rFonts w:hint="eastAsia"/>
              </w:rPr>
              <w:t>系统更新车辆信息</w:t>
            </w:r>
          </w:p>
          <w:p w:rsidR="00FA2398" w:rsidRDefault="00FA2398" w:rsidP="00FA2398">
            <w:r>
              <w:rPr>
                <w:rFonts w:hint="eastAsia"/>
              </w:rPr>
              <w:t>2.3</w:t>
            </w:r>
            <w:r>
              <w:rPr>
                <w:rFonts w:hint="eastAsia"/>
              </w:rPr>
              <w:t>查询</w:t>
            </w:r>
            <w:r>
              <w:t>车辆信息</w:t>
            </w:r>
          </w:p>
          <w:p w:rsidR="00FA2398" w:rsidRDefault="00FA2398" w:rsidP="00FA2398">
            <w:r>
              <w:t xml:space="preserve">   1.</w:t>
            </w:r>
            <w:r>
              <w:rPr>
                <w:rFonts w:hint="eastAsia"/>
              </w:rPr>
              <w:t>营业厅业务员输入车辆编号</w:t>
            </w:r>
          </w:p>
          <w:p w:rsidR="00FA2398" w:rsidRPr="00CC6D05" w:rsidRDefault="00FA2398" w:rsidP="00FA2398">
            <w:r>
              <w:rPr>
                <w:rFonts w:hint="eastAsia"/>
              </w:rPr>
              <w:t xml:space="preserve">   2.</w:t>
            </w:r>
            <w:r>
              <w:rPr>
                <w:rFonts w:hint="eastAsia"/>
              </w:rPr>
              <w:t>系统</w:t>
            </w:r>
            <w:r>
              <w:t>显示查询</w:t>
            </w:r>
            <w:r>
              <w:rPr>
                <w:rFonts w:hint="eastAsia"/>
              </w:rPr>
              <w:t>车辆</w:t>
            </w:r>
            <w:r>
              <w:t>的信息</w:t>
            </w:r>
          </w:p>
        </w:tc>
      </w:tr>
      <w:tr w:rsidR="00FA2398" w:rsidTr="00FA2398">
        <w:tc>
          <w:tcPr>
            <w:tcW w:w="1413" w:type="dxa"/>
            <w:vAlign w:val="center"/>
          </w:tcPr>
          <w:p w:rsidR="00FA2398" w:rsidRPr="00D148C9" w:rsidRDefault="00FA2398" w:rsidP="00FA2398">
            <w:pPr>
              <w:jc w:val="center"/>
              <w:rPr>
                <w:b/>
              </w:rPr>
            </w:pPr>
            <w:r w:rsidRPr="00D148C9">
              <w:rPr>
                <w:rFonts w:hint="eastAsia"/>
                <w:b/>
              </w:rPr>
              <w:t>扩展流程</w:t>
            </w:r>
          </w:p>
        </w:tc>
        <w:tc>
          <w:tcPr>
            <w:tcW w:w="6888" w:type="dxa"/>
            <w:gridSpan w:val="3"/>
          </w:tcPr>
          <w:p w:rsidR="00FA2398" w:rsidRDefault="00FA2398" w:rsidP="00FA2398">
            <w:r>
              <w:t>2.a.</w:t>
            </w:r>
            <w:r>
              <w:t>删除的车辆信息不存在</w:t>
            </w:r>
          </w:p>
          <w:p w:rsidR="00FA2398" w:rsidRDefault="00FA2398" w:rsidP="00FA2398">
            <w:r>
              <w:rPr>
                <w:rFonts w:hint="eastAsia"/>
              </w:rPr>
              <w:t xml:space="preserve">   1</w:t>
            </w:r>
            <w:r>
              <w:rPr>
                <w:rFonts w:hint="eastAsia"/>
              </w:rPr>
              <w:t>．系统提示不存在。</w:t>
            </w:r>
          </w:p>
          <w:p w:rsidR="00FA2398" w:rsidRDefault="00FA2398" w:rsidP="00FA2398">
            <w:r>
              <w:t>3.a.</w:t>
            </w:r>
            <w:r>
              <w:t>车辆信息列表里面出现了要加入的车辆</w:t>
            </w:r>
          </w:p>
          <w:p w:rsidR="00FA2398" w:rsidRDefault="00FA2398" w:rsidP="00FA2398">
            <w:pPr>
              <w:ind w:firstLineChars="200" w:firstLine="400"/>
            </w:pPr>
            <w:r>
              <w:t>1.</w:t>
            </w:r>
            <w:r>
              <w:t>系统提示已经存在。</w:t>
            </w:r>
          </w:p>
        </w:tc>
      </w:tr>
      <w:tr w:rsidR="00FA2398" w:rsidTr="00FA2398">
        <w:tc>
          <w:tcPr>
            <w:tcW w:w="1413" w:type="dxa"/>
            <w:vAlign w:val="center"/>
          </w:tcPr>
          <w:p w:rsidR="00FA2398" w:rsidRPr="00D148C9" w:rsidRDefault="00FA2398" w:rsidP="00FA2398">
            <w:pPr>
              <w:jc w:val="center"/>
              <w:rPr>
                <w:b/>
              </w:rPr>
            </w:pPr>
            <w:r w:rsidRPr="00D148C9">
              <w:rPr>
                <w:rFonts w:hint="eastAsia"/>
                <w:b/>
              </w:rPr>
              <w:t>特殊需求</w:t>
            </w:r>
          </w:p>
        </w:tc>
        <w:tc>
          <w:tcPr>
            <w:tcW w:w="6888" w:type="dxa"/>
            <w:gridSpan w:val="3"/>
          </w:tcPr>
          <w:p w:rsidR="00FA2398" w:rsidRDefault="00FA2398" w:rsidP="00FA2398">
            <w:r>
              <w:t>无</w:t>
            </w:r>
          </w:p>
        </w:tc>
      </w:tr>
    </w:tbl>
    <w:p w:rsidR="00FA2398" w:rsidRDefault="00FA2398" w:rsidP="00FA2398">
      <w:pPr>
        <w:pStyle w:val="2"/>
      </w:pPr>
      <w:bookmarkStart w:id="16" w:name="_Toc439009593"/>
      <w:r>
        <w:t>用例</w:t>
      </w:r>
      <w:r>
        <w:rPr>
          <w:rFonts w:hint="eastAsia"/>
        </w:rPr>
        <w:t>1</w:t>
      </w:r>
      <w:r w:rsidR="00D73F77">
        <w:rPr>
          <w:rFonts w:hint="eastAsia"/>
        </w:rPr>
        <w:t>1</w:t>
      </w:r>
      <w:r>
        <w:rPr>
          <w:rFonts w:hint="eastAsia"/>
        </w:rPr>
        <w:t>司机信息管理</w:t>
      </w:r>
      <w:bookmarkEnd w:id="16"/>
    </w:p>
    <w:tbl>
      <w:tblPr>
        <w:tblStyle w:val="11"/>
        <w:tblW w:w="8295" w:type="dxa"/>
        <w:tblBorders>
          <w:left w:val="none" w:sz="0" w:space="0" w:color="auto"/>
          <w:right w:val="none" w:sz="0" w:space="0" w:color="auto"/>
        </w:tblBorders>
        <w:tblLayout w:type="fixed"/>
        <w:tblLook w:val="04A0" w:firstRow="1" w:lastRow="0" w:firstColumn="1" w:lastColumn="0" w:noHBand="0" w:noVBand="1"/>
      </w:tblPr>
      <w:tblGrid>
        <w:gridCol w:w="1412"/>
        <w:gridCol w:w="2691"/>
        <w:gridCol w:w="1700"/>
        <w:gridCol w:w="2492"/>
      </w:tblGrid>
      <w:tr w:rsidR="00FA2398" w:rsidRPr="00916C97" w:rsidTr="00FA2398">
        <w:tc>
          <w:tcPr>
            <w:tcW w:w="1412" w:type="dxa"/>
            <w:tcBorders>
              <w:top w:val="single" w:sz="4" w:space="0" w:color="auto"/>
              <w:left w:val="nil"/>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b/>
              </w:rPr>
              <w:t>ID</w:t>
            </w:r>
          </w:p>
        </w:tc>
        <w:tc>
          <w:tcPr>
            <w:tcW w:w="2691"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rPr>
            </w:pPr>
            <w:r>
              <w:rPr>
                <w:rFonts w:eastAsia="宋体"/>
              </w:rPr>
              <w:t>UC1</w:t>
            </w:r>
            <w:r w:rsidR="00D73F77">
              <w:rPr>
                <w:rFonts w:eastAsia="宋体"/>
              </w:rPr>
              <w:t>1</w:t>
            </w:r>
          </w:p>
        </w:tc>
        <w:tc>
          <w:tcPr>
            <w:tcW w:w="1700"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名称</w:t>
            </w:r>
          </w:p>
        </w:tc>
        <w:tc>
          <w:tcPr>
            <w:tcW w:w="2492" w:type="dxa"/>
            <w:tcBorders>
              <w:top w:val="single" w:sz="4" w:space="0" w:color="auto"/>
              <w:left w:val="single" w:sz="4" w:space="0" w:color="auto"/>
              <w:bottom w:val="single" w:sz="4" w:space="0" w:color="auto"/>
              <w:right w:val="nil"/>
            </w:tcBorders>
            <w:hideMark/>
          </w:tcPr>
          <w:p w:rsidR="00FA2398" w:rsidRPr="00916C97" w:rsidRDefault="00FA2398" w:rsidP="00FA2398">
            <w:pPr>
              <w:jc w:val="center"/>
              <w:rPr>
                <w:rFonts w:eastAsia="宋体"/>
              </w:rPr>
            </w:pPr>
            <w:r w:rsidRPr="00916C97">
              <w:rPr>
                <w:rFonts w:eastAsia="宋体" w:hint="eastAsia"/>
              </w:rPr>
              <w:t>司机信息管理</w:t>
            </w:r>
          </w:p>
        </w:tc>
      </w:tr>
      <w:tr w:rsidR="00FA2398" w:rsidRPr="00916C97" w:rsidTr="00FA2398">
        <w:tc>
          <w:tcPr>
            <w:tcW w:w="1412" w:type="dxa"/>
            <w:tcBorders>
              <w:top w:val="single" w:sz="4" w:space="0" w:color="auto"/>
              <w:left w:val="nil"/>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创建者</w:t>
            </w:r>
          </w:p>
        </w:tc>
        <w:tc>
          <w:tcPr>
            <w:tcW w:w="2691"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rPr>
            </w:pPr>
            <w:r w:rsidRPr="00916C97">
              <w:rPr>
                <w:rFonts w:eastAsia="宋体" w:hint="eastAsia"/>
              </w:rPr>
              <w:t>焦润</w:t>
            </w:r>
          </w:p>
        </w:tc>
        <w:tc>
          <w:tcPr>
            <w:tcW w:w="1700"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最后一次更新者</w:t>
            </w:r>
          </w:p>
        </w:tc>
        <w:tc>
          <w:tcPr>
            <w:tcW w:w="2492" w:type="dxa"/>
            <w:tcBorders>
              <w:top w:val="single" w:sz="4" w:space="0" w:color="auto"/>
              <w:left w:val="single" w:sz="4" w:space="0" w:color="auto"/>
              <w:bottom w:val="single" w:sz="4" w:space="0" w:color="auto"/>
              <w:right w:val="nil"/>
            </w:tcBorders>
            <w:hideMark/>
          </w:tcPr>
          <w:p w:rsidR="00FA2398" w:rsidRPr="00916C97" w:rsidRDefault="00FA2398" w:rsidP="00FA2398">
            <w:pPr>
              <w:jc w:val="center"/>
              <w:rPr>
                <w:rFonts w:eastAsia="宋体"/>
              </w:rPr>
            </w:pPr>
            <w:r>
              <w:rPr>
                <w:rFonts w:eastAsia="宋体" w:hint="eastAsia"/>
              </w:rPr>
              <w:t>栾志远</w:t>
            </w:r>
          </w:p>
        </w:tc>
      </w:tr>
      <w:tr w:rsidR="00FA2398" w:rsidRPr="00916C97" w:rsidTr="00FA2398">
        <w:tc>
          <w:tcPr>
            <w:tcW w:w="1412" w:type="dxa"/>
            <w:tcBorders>
              <w:top w:val="single" w:sz="4" w:space="0" w:color="auto"/>
              <w:left w:val="nil"/>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创建日期</w:t>
            </w:r>
          </w:p>
        </w:tc>
        <w:tc>
          <w:tcPr>
            <w:tcW w:w="2691"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rPr>
            </w:pPr>
            <w:r w:rsidRPr="00916C97">
              <w:rPr>
                <w:rFonts w:eastAsia="宋体"/>
              </w:rPr>
              <w:t>2015/10/2</w:t>
            </w:r>
          </w:p>
        </w:tc>
        <w:tc>
          <w:tcPr>
            <w:tcW w:w="1700" w:type="dxa"/>
            <w:tcBorders>
              <w:top w:val="single" w:sz="4" w:space="0" w:color="auto"/>
              <w:left w:val="single" w:sz="4" w:space="0" w:color="auto"/>
              <w:bottom w:val="single" w:sz="4" w:space="0" w:color="auto"/>
              <w:right w:val="single" w:sz="4" w:space="0" w:color="auto"/>
            </w:tcBorders>
            <w:hideMark/>
          </w:tcPr>
          <w:p w:rsidR="00FA2398" w:rsidRPr="00916C97" w:rsidRDefault="00FA2398" w:rsidP="00FA2398">
            <w:pPr>
              <w:jc w:val="center"/>
              <w:rPr>
                <w:rFonts w:eastAsia="宋体"/>
                <w:b/>
              </w:rPr>
            </w:pPr>
            <w:r w:rsidRPr="00916C97">
              <w:rPr>
                <w:rFonts w:eastAsia="宋体" w:hint="eastAsia"/>
                <w:b/>
              </w:rPr>
              <w:t>最后更新日期</w:t>
            </w:r>
          </w:p>
        </w:tc>
        <w:tc>
          <w:tcPr>
            <w:tcW w:w="2492" w:type="dxa"/>
            <w:tcBorders>
              <w:top w:val="single" w:sz="4" w:space="0" w:color="auto"/>
              <w:left w:val="single" w:sz="4" w:space="0" w:color="auto"/>
              <w:bottom w:val="single" w:sz="4" w:space="0" w:color="auto"/>
              <w:right w:val="nil"/>
            </w:tcBorders>
            <w:hideMark/>
          </w:tcPr>
          <w:p w:rsidR="00FA2398" w:rsidRPr="00916C97" w:rsidRDefault="00FA2398" w:rsidP="00FA2398">
            <w:pPr>
              <w:jc w:val="center"/>
              <w:rPr>
                <w:rFonts w:eastAsia="宋体"/>
              </w:rPr>
            </w:pPr>
            <w:r w:rsidRPr="00916C97">
              <w:rPr>
                <w:rFonts w:eastAsia="宋体"/>
              </w:rPr>
              <w:t>2015/1</w:t>
            </w:r>
            <w:r>
              <w:rPr>
                <w:rFonts w:eastAsia="宋体"/>
              </w:rPr>
              <w:t>2</w:t>
            </w:r>
            <w:r w:rsidRPr="00916C97">
              <w:rPr>
                <w:rFonts w:eastAsia="宋体"/>
              </w:rPr>
              <w:t>/2</w:t>
            </w:r>
            <w:r>
              <w:rPr>
                <w:rFonts w:eastAsia="宋体"/>
              </w:rPr>
              <w:t>7</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参与者</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sidRPr="00916C97">
              <w:rPr>
                <w:rFonts w:eastAsia="宋体" w:hint="eastAsia"/>
              </w:rPr>
              <w:t>营业厅业务员，目标是记录、修改、查询司机信息</w:t>
            </w:r>
            <w:r>
              <w:rPr>
                <w:rFonts w:eastAsia="宋体" w:hint="eastAsia"/>
              </w:rPr>
              <w:t>（司机编号</w:t>
            </w:r>
            <w:r>
              <w:rPr>
                <w:rFonts w:eastAsia="宋体"/>
              </w:rPr>
              <w:t>（</w:t>
            </w:r>
            <w:r>
              <w:rPr>
                <w:rFonts w:eastAsia="宋体" w:hint="eastAsia"/>
              </w:rPr>
              <w:t>城市编号</w:t>
            </w:r>
            <w:r>
              <w:rPr>
                <w:rFonts w:eastAsia="宋体"/>
              </w:rPr>
              <w:t>（</w:t>
            </w:r>
            <w:r>
              <w:rPr>
                <w:rFonts w:eastAsia="宋体" w:hint="eastAsia"/>
              </w:rPr>
              <w:t>电话</w:t>
            </w:r>
            <w:r>
              <w:rPr>
                <w:rFonts w:eastAsia="宋体"/>
              </w:rPr>
              <w:t>号码区号南京</w:t>
            </w:r>
            <w:r>
              <w:rPr>
                <w:rFonts w:eastAsia="宋体" w:hint="eastAsia"/>
              </w:rPr>
              <w:t>025</w:t>
            </w:r>
            <w:r>
              <w:rPr>
                <w:rFonts w:eastAsia="宋体"/>
              </w:rPr>
              <w:t>）</w:t>
            </w:r>
            <w:r>
              <w:rPr>
                <w:rFonts w:eastAsia="宋体" w:hint="eastAsia"/>
              </w:rPr>
              <w:t>+</w:t>
            </w:r>
            <w:r>
              <w:rPr>
                <w:rFonts w:eastAsia="宋体"/>
              </w:rPr>
              <w:t>营业厅编号</w:t>
            </w:r>
            <w:r>
              <w:rPr>
                <w:rFonts w:eastAsia="宋体" w:hint="eastAsia"/>
              </w:rPr>
              <w:t>（</w:t>
            </w:r>
            <w:r>
              <w:rPr>
                <w:rFonts w:eastAsia="宋体" w:hint="eastAsia"/>
              </w:rPr>
              <w:t>000</w:t>
            </w:r>
            <w:r>
              <w:rPr>
                <w:rFonts w:eastAsia="宋体" w:hint="eastAsia"/>
              </w:rPr>
              <w:t>三位数字</w:t>
            </w:r>
            <w:r>
              <w:rPr>
                <w:rFonts w:eastAsia="宋体"/>
              </w:rPr>
              <w:t>）</w:t>
            </w:r>
            <w:r>
              <w:rPr>
                <w:rFonts w:eastAsia="宋体" w:hint="eastAsia"/>
              </w:rPr>
              <w:t>+</w:t>
            </w:r>
            <w:r>
              <w:rPr>
                <w:rFonts w:eastAsia="宋体"/>
              </w:rPr>
              <w:t>000</w:t>
            </w:r>
            <w:r>
              <w:rPr>
                <w:rFonts w:eastAsia="宋体" w:hint="eastAsia"/>
              </w:rPr>
              <w:t>三位数字</w:t>
            </w:r>
            <w:r>
              <w:rPr>
                <w:rFonts w:eastAsia="宋体"/>
              </w:rPr>
              <w:t>、姓名、出生日期、身份证号、手机、性别、行驶证期限））</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触发条件</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Pr>
                <w:rFonts w:eastAsia="宋体" w:hint="eastAsia"/>
              </w:rPr>
              <w:t>无</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tcPr>
          <w:p w:rsidR="00FA2398" w:rsidRPr="00916C97" w:rsidRDefault="00FA2398" w:rsidP="00FA2398">
            <w:pPr>
              <w:jc w:val="center"/>
              <w:rPr>
                <w:rFonts w:eastAsia="宋体"/>
                <w:b/>
              </w:rPr>
            </w:pPr>
            <w:r>
              <w:rPr>
                <w:rFonts w:eastAsia="宋体" w:hint="eastAsia"/>
                <w:b/>
              </w:rPr>
              <w:t>前置条件</w:t>
            </w:r>
          </w:p>
        </w:tc>
        <w:tc>
          <w:tcPr>
            <w:tcW w:w="6883" w:type="dxa"/>
            <w:gridSpan w:val="3"/>
            <w:tcBorders>
              <w:top w:val="single" w:sz="4" w:space="0" w:color="auto"/>
              <w:left w:val="single" w:sz="4" w:space="0" w:color="auto"/>
              <w:bottom w:val="single" w:sz="4" w:space="0" w:color="auto"/>
              <w:right w:val="nil"/>
            </w:tcBorders>
          </w:tcPr>
          <w:p w:rsidR="00FA2398" w:rsidRDefault="00FA2398" w:rsidP="00FA2398">
            <w:pPr>
              <w:rPr>
                <w:rFonts w:eastAsia="宋体"/>
              </w:rPr>
            </w:pPr>
            <w:r>
              <w:rPr>
                <w:rFonts w:eastAsia="宋体" w:hint="eastAsia"/>
              </w:rPr>
              <w:t>营业厅业务员必须已经被识别和授权</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后置条件</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Pr>
                <w:rFonts w:eastAsia="宋体" w:hint="eastAsia"/>
              </w:rPr>
              <w:t>司机信息被</w:t>
            </w:r>
            <w:r w:rsidRPr="00916C97">
              <w:rPr>
                <w:rFonts w:eastAsia="宋体" w:hint="eastAsia"/>
              </w:rPr>
              <w:t>保存</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优先级</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sidRPr="00916C97">
              <w:rPr>
                <w:rFonts w:eastAsia="宋体" w:hint="eastAsia"/>
              </w:rPr>
              <w:t>高</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tcPr>
          <w:p w:rsidR="00FA2398" w:rsidRPr="00916C97" w:rsidRDefault="00FA2398" w:rsidP="00FA2398">
            <w:pPr>
              <w:jc w:val="center"/>
              <w:rPr>
                <w:rFonts w:eastAsia="宋体"/>
                <w:b/>
              </w:rPr>
            </w:pPr>
            <w:r w:rsidRPr="00916C97">
              <w:rPr>
                <w:rFonts w:eastAsia="宋体" w:hint="eastAsia"/>
                <w:b/>
              </w:rPr>
              <w:t>正常流程</w:t>
            </w:r>
          </w:p>
        </w:tc>
        <w:tc>
          <w:tcPr>
            <w:tcW w:w="6883" w:type="dxa"/>
            <w:gridSpan w:val="3"/>
            <w:tcBorders>
              <w:top w:val="single" w:sz="4" w:space="0" w:color="auto"/>
              <w:left w:val="single" w:sz="4" w:space="0" w:color="auto"/>
              <w:bottom w:val="single" w:sz="4" w:space="0" w:color="auto"/>
              <w:right w:val="nil"/>
            </w:tcBorders>
          </w:tcPr>
          <w:p w:rsidR="00FA2398" w:rsidRPr="00DD1CA0" w:rsidRDefault="00FA2398" w:rsidP="00FA2398">
            <w:pPr>
              <w:pStyle w:val="a7"/>
              <w:numPr>
                <w:ilvl w:val="0"/>
                <w:numId w:val="5"/>
              </w:numPr>
              <w:ind w:firstLineChars="0"/>
              <w:rPr>
                <w:rFonts w:eastAsia="宋体"/>
              </w:rPr>
            </w:pPr>
            <w:r>
              <w:rPr>
                <w:rFonts w:eastAsia="宋体" w:hint="eastAsia"/>
              </w:rPr>
              <w:t>营业厅业务员进行司机信息管理，</w:t>
            </w:r>
            <w:r w:rsidRPr="00DD1CA0">
              <w:rPr>
                <w:rFonts w:eastAsia="宋体"/>
              </w:rPr>
              <w:t>选择要执行的操作</w:t>
            </w:r>
          </w:p>
          <w:p w:rsidR="00FA2398" w:rsidRPr="00DD1CA0" w:rsidRDefault="00FA2398" w:rsidP="00FA2398">
            <w:pPr>
              <w:rPr>
                <w:rFonts w:eastAsia="宋体"/>
              </w:rPr>
            </w:pPr>
            <w:r>
              <w:rPr>
                <w:rFonts w:eastAsia="宋体" w:hint="eastAsia"/>
              </w:rPr>
              <w:t>2.0</w:t>
            </w:r>
            <w:r>
              <w:rPr>
                <w:rFonts w:eastAsia="宋体" w:hint="eastAsia"/>
              </w:rPr>
              <w:t>增加</w:t>
            </w:r>
            <w:r>
              <w:rPr>
                <w:rFonts w:eastAsia="宋体"/>
              </w:rPr>
              <w:t>司机信息</w:t>
            </w:r>
          </w:p>
          <w:p w:rsidR="00FA2398" w:rsidRPr="00DD1CA0" w:rsidRDefault="00FA2398" w:rsidP="00FA2398">
            <w:pPr>
              <w:rPr>
                <w:rFonts w:eastAsia="宋体"/>
              </w:rPr>
            </w:pPr>
            <w:r w:rsidRPr="00DD1CA0">
              <w:rPr>
                <w:rFonts w:eastAsia="宋体" w:hint="eastAsia"/>
              </w:rPr>
              <w:t xml:space="preserve">   </w:t>
            </w:r>
            <w:r>
              <w:rPr>
                <w:rFonts w:eastAsia="宋体" w:hint="eastAsia"/>
              </w:rPr>
              <w:t>1</w:t>
            </w:r>
            <w:r w:rsidRPr="00DD1CA0">
              <w:rPr>
                <w:rFonts w:eastAsia="宋体" w:hint="eastAsia"/>
              </w:rPr>
              <w:t>.</w:t>
            </w:r>
            <w:r>
              <w:rPr>
                <w:rFonts w:eastAsia="宋体" w:hint="eastAsia"/>
              </w:rPr>
              <w:t>营业厅业务员输入司机</w:t>
            </w:r>
            <w:r w:rsidRPr="00DD1CA0">
              <w:rPr>
                <w:rFonts w:eastAsia="宋体" w:hint="eastAsia"/>
              </w:rPr>
              <w:t>信息</w:t>
            </w:r>
            <w:r>
              <w:rPr>
                <w:rFonts w:eastAsia="宋体" w:hint="eastAsia"/>
              </w:rPr>
              <w:t>并提交</w:t>
            </w:r>
          </w:p>
          <w:p w:rsidR="00FA2398" w:rsidRPr="00DD1CA0" w:rsidRDefault="00FA2398" w:rsidP="00FA2398">
            <w:pPr>
              <w:rPr>
                <w:rFonts w:eastAsia="宋体"/>
              </w:rPr>
            </w:pPr>
            <w:r w:rsidRPr="00DD1CA0">
              <w:rPr>
                <w:rFonts w:eastAsia="宋体" w:hint="eastAsia"/>
              </w:rPr>
              <w:t xml:space="preserve">   </w:t>
            </w:r>
            <w:r>
              <w:rPr>
                <w:rFonts w:eastAsia="宋体" w:hint="eastAsia"/>
              </w:rPr>
              <w:t>2</w:t>
            </w:r>
            <w:r w:rsidRPr="00DD1CA0">
              <w:rPr>
                <w:rFonts w:eastAsia="宋体" w:hint="eastAsia"/>
              </w:rPr>
              <w:t>.</w:t>
            </w:r>
            <w:r>
              <w:rPr>
                <w:rFonts w:eastAsia="宋体" w:hint="eastAsia"/>
              </w:rPr>
              <w:t>系统保存司机信息并显示增加司机</w:t>
            </w:r>
            <w:r w:rsidRPr="00DD1CA0">
              <w:rPr>
                <w:rFonts w:eastAsia="宋体" w:hint="eastAsia"/>
              </w:rPr>
              <w:t>信息成功</w:t>
            </w:r>
          </w:p>
          <w:p w:rsidR="00FA2398" w:rsidRPr="00DD1CA0" w:rsidRDefault="00FA2398" w:rsidP="00FA2398">
            <w:pPr>
              <w:rPr>
                <w:rFonts w:eastAsia="宋体"/>
              </w:rPr>
            </w:pPr>
            <w:r>
              <w:rPr>
                <w:rFonts w:eastAsia="宋体" w:hint="eastAsia"/>
              </w:rPr>
              <w:t>2</w:t>
            </w:r>
            <w:r>
              <w:rPr>
                <w:rFonts w:eastAsia="宋体"/>
              </w:rPr>
              <w:t>.1</w:t>
            </w:r>
            <w:r>
              <w:rPr>
                <w:rFonts w:eastAsia="宋体" w:hint="eastAsia"/>
              </w:rPr>
              <w:t>删除司机信息</w:t>
            </w:r>
          </w:p>
          <w:p w:rsidR="00FA2398" w:rsidRPr="00DD1CA0" w:rsidRDefault="00FA2398" w:rsidP="00FA2398">
            <w:pPr>
              <w:rPr>
                <w:rFonts w:eastAsia="宋体"/>
              </w:rPr>
            </w:pPr>
            <w:r w:rsidRPr="00DD1CA0">
              <w:rPr>
                <w:rFonts w:eastAsia="宋体" w:hint="eastAsia"/>
              </w:rPr>
              <w:t xml:space="preserve">   </w:t>
            </w:r>
            <w:r>
              <w:rPr>
                <w:rFonts w:eastAsia="宋体" w:hint="eastAsia"/>
              </w:rPr>
              <w:t>1</w:t>
            </w:r>
            <w:r w:rsidRPr="00DD1CA0">
              <w:rPr>
                <w:rFonts w:eastAsia="宋体" w:hint="eastAsia"/>
              </w:rPr>
              <w:t>.</w:t>
            </w:r>
            <w:r>
              <w:rPr>
                <w:rFonts w:eastAsia="宋体" w:hint="eastAsia"/>
              </w:rPr>
              <w:t>营业厅业务员</w:t>
            </w:r>
            <w:r w:rsidRPr="00DD1CA0">
              <w:rPr>
                <w:rFonts w:eastAsia="宋体" w:hint="eastAsia"/>
              </w:rPr>
              <w:t>输入</w:t>
            </w:r>
            <w:r>
              <w:rPr>
                <w:rFonts w:eastAsia="宋体" w:hint="eastAsia"/>
              </w:rPr>
              <w:t>司机</w:t>
            </w:r>
            <w:r w:rsidRPr="00DD1CA0">
              <w:rPr>
                <w:rFonts w:eastAsia="宋体" w:hint="eastAsia"/>
              </w:rPr>
              <w:t>编号</w:t>
            </w:r>
            <w:r>
              <w:rPr>
                <w:rFonts w:eastAsia="宋体" w:hint="eastAsia"/>
              </w:rPr>
              <w:t>并确认</w:t>
            </w:r>
          </w:p>
          <w:p w:rsidR="00FA2398" w:rsidRDefault="00FA2398" w:rsidP="00FA2398">
            <w:pPr>
              <w:rPr>
                <w:rFonts w:eastAsia="宋体"/>
              </w:rPr>
            </w:pPr>
            <w:r w:rsidRPr="00DD1CA0">
              <w:rPr>
                <w:rFonts w:eastAsia="宋体" w:hint="eastAsia"/>
              </w:rPr>
              <w:t xml:space="preserve">   </w:t>
            </w:r>
            <w:r>
              <w:rPr>
                <w:rFonts w:eastAsia="宋体" w:hint="eastAsia"/>
              </w:rPr>
              <w:t>2</w:t>
            </w:r>
            <w:r w:rsidRPr="00DD1CA0">
              <w:rPr>
                <w:rFonts w:eastAsia="宋体" w:hint="eastAsia"/>
              </w:rPr>
              <w:t>.</w:t>
            </w:r>
            <w:r w:rsidRPr="00DD1CA0">
              <w:rPr>
                <w:rFonts w:eastAsia="宋体" w:hint="eastAsia"/>
              </w:rPr>
              <w:t>系统</w:t>
            </w:r>
            <w:r>
              <w:rPr>
                <w:rFonts w:eastAsia="宋体" w:hint="eastAsia"/>
              </w:rPr>
              <w:t>删除司机信息并</w:t>
            </w:r>
            <w:r w:rsidRPr="00DD1CA0">
              <w:rPr>
                <w:rFonts w:eastAsia="宋体" w:hint="eastAsia"/>
              </w:rPr>
              <w:t>显示删除</w:t>
            </w:r>
            <w:r>
              <w:rPr>
                <w:rFonts w:eastAsia="宋体" w:hint="eastAsia"/>
              </w:rPr>
              <w:t>司机</w:t>
            </w:r>
            <w:r w:rsidRPr="00DD1CA0">
              <w:rPr>
                <w:rFonts w:eastAsia="宋体" w:hint="eastAsia"/>
              </w:rPr>
              <w:t>信息成功</w:t>
            </w:r>
          </w:p>
          <w:p w:rsidR="00FA2398" w:rsidRDefault="00FA2398" w:rsidP="00FA2398">
            <w:pPr>
              <w:rPr>
                <w:rFonts w:eastAsia="宋体"/>
              </w:rPr>
            </w:pPr>
            <w:r>
              <w:rPr>
                <w:rFonts w:eastAsia="宋体" w:hint="eastAsia"/>
              </w:rPr>
              <w:t>2.2</w:t>
            </w:r>
            <w:r>
              <w:rPr>
                <w:rFonts w:eastAsia="宋体" w:hint="eastAsia"/>
              </w:rPr>
              <w:t>修改司机信息</w:t>
            </w:r>
          </w:p>
          <w:p w:rsidR="00FA2398" w:rsidRPr="00DD1CA0" w:rsidRDefault="00FA2398" w:rsidP="00FA2398">
            <w:pPr>
              <w:ind w:firstLineChars="150" w:firstLine="315"/>
              <w:rPr>
                <w:rFonts w:eastAsia="宋体"/>
              </w:rPr>
            </w:pPr>
            <w:r w:rsidRPr="00DD1CA0">
              <w:rPr>
                <w:rFonts w:eastAsia="宋体" w:hint="eastAsia"/>
              </w:rPr>
              <w:t>1.</w:t>
            </w:r>
            <w:r>
              <w:rPr>
                <w:rFonts w:eastAsia="宋体" w:hint="eastAsia"/>
              </w:rPr>
              <w:t>营业厅业务员输入司机编号</w:t>
            </w:r>
          </w:p>
          <w:p w:rsidR="00FA2398" w:rsidRPr="00DD1CA0" w:rsidRDefault="00FA2398" w:rsidP="00FA2398">
            <w:pPr>
              <w:rPr>
                <w:rFonts w:eastAsia="宋体"/>
              </w:rPr>
            </w:pPr>
            <w:r w:rsidRPr="00DD1CA0">
              <w:rPr>
                <w:rFonts w:eastAsia="宋体" w:hint="eastAsia"/>
              </w:rPr>
              <w:t xml:space="preserve">   2.</w:t>
            </w:r>
            <w:r>
              <w:rPr>
                <w:rFonts w:eastAsia="宋体" w:hint="eastAsia"/>
              </w:rPr>
              <w:t>系统显示司机</w:t>
            </w:r>
            <w:r w:rsidRPr="00DD1CA0">
              <w:rPr>
                <w:rFonts w:eastAsia="宋体" w:hint="eastAsia"/>
              </w:rPr>
              <w:t>编号及内容</w:t>
            </w:r>
          </w:p>
          <w:p w:rsidR="00FA2398" w:rsidRDefault="00FA2398" w:rsidP="00FA2398">
            <w:pPr>
              <w:rPr>
                <w:rFonts w:eastAsia="宋体"/>
              </w:rPr>
            </w:pPr>
            <w:r w:rsidRPr="00DD1CA0">
              <w:rPr>
                <w:rFonts w:eastAsia="宋体" w:hint="eastAsia"/>
              </w:rPr>
              <w:lastRenderedPageBreak/>
              <w:t xml:space="preserve">   3.</w:t>
            </w:r>
            <w:r>
              <w:rPr>
                <w:rFonts w:eastAsia="宋体" w:hint="eastAsia"/>
              </w:rPr>
              <w:t>营业厅业务员修改司机信息并保存</w:t>
            </w:r>
          </w:p>
          <w:p w:rsidR="00FA2398" w:rsidRDefault="00FA2398" w:rsidP="00FA2398">
            <w:pPr>
              <w:rPr>
                <w:rFonts w:eastAsia="宋体"/>
              </w:rPr>
            </w:pPr>
            <w:r>
              <w:rPr>
                <w:rFonts w:eastAsia="宋体" w:hint="eastAsia"/>
              </w:rPr>
              <w:t xml:space="preserve">   4.</w:t>
            </w:r>
            <w:r>
              <w:rPr>
                <w:rFonts w:eastAsia="宋体" w:hint="eastAsia"/>
              </w:rPr>
              <w:t>系统更新司机信息</w:t>
            </w:r>
          </w:p>
          <w:p w:rsidR="00FA2398" w:rsidRPr="00DD1CA0" w:rsidRDefault="00FA2398" w:rsidP="00FA2398">
            <w:pPr>
              <w:rPr>
                <w:rFonts w:eastAsia="宋体"/>
              </w:rPr>
            </w:pPr>
            <w:r>
              <w:rPr>
                <w:rFonts w:eastAsia="宋体" w:hint="eastAsia"/>
              </w:rPr>
              <w:t>2.3</w:t>
            </w:r>
            <w:r>
              <w:rPr>
                <w:rFonts w:eastAsia="宋体" w:hint="eastAsia"/>
              </w:rPr>
              <w:t>查找司机信息</w:t>
            </w:r>
          </w:p>
          <w:p w:rsidR="00FA2398" w:rsidRPr="00DD1CA0" w:rsidRDefault="00FA2398" w:rsidP="00FA2398">
            <w:pPr>
              <w:rPr>
                <w:rFonts w:eastAsia="宋体"/>
              </w:rPr>
            </w:pPr>
            <w:r w:rsidRPr="00DD1CA0">
              <w:rPr>
                <w:rFonts w:eastAsia="宋体" w:hint="eastAsia"/>
              </w:rPr>
              <w:t xml:space="preserve">   </w:t>
            </w:r>
            <w:r>
              <w:rPr>
                <w:rFonts w:eastAsia="宋体" w:hint="eastAsia"/>
              </w:rPr>
              <w:t>1</w:t>
            </w:r>
            <w:r w:rsidRPr="00DD1CA0">
              <w:rPr>
                <w:rFonts w:eastAsia="宋体" w:hint="eastAsia"/>
              </w:rPr>
              <w:t>.</w:t>
            </w:r>
            <w:r>
              <w:rPr>
                <w:rFonts w:eastAsia="宋体" w:hint="eastAsia"/>
              </w:rPr>
              <w:t>业务员</w:t>
            </w:r>
            <w:r w:rsidRPr="00DD1CA0">
              <w:rPr>
                <w:rFonts w:eastAsia="宋体" w:hint="eastAsia"/>
              </w:rPr>
              <w:t>输入</w:t>
            </w:r>
            <w:r>
              <w:rPr>
                <w:rFonts w:eastAsia="宋体" w:hint="eastAsia"/>
              </w:rPr>
              <w:t>司机</w:t>
            </w:r>
            <w:r w:rsidRPr="00DD1CA0">
              <w:rPr>
                <w:rFonts w:eastAsia="宋体" w:hint="eastAsia"/>
              </w:rPr>
              <w:t>编号</w:t>
            </w:r>
          </w:p>
          <w:p w:rsidR="00FA2398" w:rsidRPr="00DD1CA0" w:rsidRDefault="00FA2398" w:rsidP="00FA2398">
            <w:pPr>
              <w:rPr>
                <w:rFonts w:eastAsia="宋体"/>
              </w:rPr>
            </w:pPr>
            <w:r w:rsidRPr="00DD1CA0">
              <w:rPr>
                <w:rFonts w:eastAsia="宋体" w:hint="eastAsia"/>
              </w:rPr>
              <w:t xml:space="preserve">   </w:t>
            </w:r>
            <w:r>
              <w:rPr>
                <w:rFonts w:eastAsia="宋体" w:hint="eastAsia"/>
              </w:rPr>
              <w:t>2</w:t>
            </w:r>
            <w:r w:rsidRPr="00DD1CA0">
              <w:rPr>
                <w:rFonts w:eastAsia="宋体" w:hint="eastAsia"/>
              </w:rPr>
              <w:t>.</w:t>
            </w:r>
            <w:r w:rsidRPr="00DD1CA0">
              <w:rPr>
                <w:rFonts w:eastAsia="宋体" w:hint="eastAsia"/>
              </w:rPr>
              <w:t>系统显示查询</w:t>
            </w:r>
            <w:r>
              <w:rPr>
                <w:rFonts w:eastAsia="宋体" w:hint="eastAsia"/>
              </w:rPr>
              <w:t>司机</w:t>
            </w:r>
            <w:r w:rsidRPr="00DD1CA0">
              <w:rPr>
                <w:rFonts w:eastAsia="宋体" w:hint="eastAsia"/>
              </w:rPr>
              <w:t>的信息</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lastRenderedPageBreak/>
              <w:t>扩展流程</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sidRPr="00916C97">
              <w:rPr>
                <w:rFonts w:eastAsia="宋体"/>
              </w:rPr>
              <w:t>2.a</w:t>
            </w:r>
            <w:r w:rsidRPr="00916C97">
              <w:rPr>
                <w:rFonts w:eastAsia="宋体" w:hint="eastAsia"/>
              </w:rPr>
              <w:t>．删除的司机信息不存在</w:t>
            </w:r>
          </w:p>
          <w:p w:rsidR="00FA2398" w:rsidRPr="00916C97" w:rsidRDefault="00FA2398" w:rsidP="00FA2398">
            <w:pPr>
              <w:rPr>
                <w:rFonts w:eastAsia="宋体"/>
              </w:rPr>
            </w:pPr>
            <w:r w:rsidRPr="00916C97">
              <w:rPr>
                <w:rFonts w:eastAsia="宋体"/>
              </w:rPr>
              <w:t xml:space="preserve">     1.</w:t>
            </w:r>
            <w:r w:rsidRPr="00916C97">
              <w:rPr>
                <w:rFonts w:eastAsia="宋体" w:hint="eastAsia"/>
              </w:rPr>
              <w:t>系统提示不存在</w:t>
            </w:r>
          </w:p>
          <w:p w:rsidR="00FA2398" w:rsidRPr="00916C97" w:rsidRDefault="00FA2398" w:rsidP="00FA2398">
            <w:pPr>
              <w:rPr>
                <w:rFonts w:eastAsia="宋体"/>
              </w:rPr>
            </w:pPr>
            <w:r w:rsidRPr="00916C97">
              <w:rPr>
                <w:rFonts w:eastAsia="宋体"/>
              </w:rPr>
              <w:t>3.a</w:t>
            </w:r>
            <w:r w:rsidRPr="00916C97">
              <w:rPr>
                <w:rFonts w:eastAsia="宋体" w:hint="eastAsia"/>
              </w:rPr>
              <w:t>．司机列表中已经存在需要加入的司机信息</w:t>
            </w:r>
          </w:p>
          <w:p w:rsidR="00FA2398" w:rsidRPr="00916C97" w:rsidRDefault="00FA2398" w:rsidP="00FA2398">
            <w:pPr>
              <w:rPr>
                <w:rFonts w:eastAsia="宋体"/>
              </w:rPr>
            </w:pPr>
            <w:r w:rsidRPr="00916C97">
              <w:rPr>
                <w:rFonts w:eastAsia="宋体"/>
              </w:rPr>
              <w:t xml:space="preserve">     1.</w:t>
            </w:r>
            <w:r w:rsidRPr="00916C97">
              <w:rPr>
                <w:rFonts w:eastAsia="宋体" w:hint="eastAsia"/>
              </w:rPr>
              <w:t>系统提示已经存在</w:t>
            </w:r>
          </w:p>
        </w:tc>
      </w:tr>
      <w:tr w:rsidR="00FA2398" w:rsidRPr="00916C97" w:rsidTr="00FA2398">
        <w:tc>
          <w:tcPr>
            <w:tcW w:w="1412" w:type="dxa"/>
            <w:tcBorders>
              <w:top w:val="single" w:sz="4" w:space="0" w:color="auto"/>
              <w:left w:val="nil"/>
              <w:bottom w:val="single" w:sz="4" w:space="0" w:color="auto"/>
              <w:right w:val="single" w:sz="4" w:space="0" w:color="auto"/>
            </w:tcBorders>
            <w:vAlign w:val="center"/>
            <w:hideMark/>
          </w:tcPr>
          <w:p w:rsidR="00FA2398" w:rsidRPr="00916C97" w:rsidRDefault="00FA2398" w:rsidP="00FA2398">
            <w:pPr>
              <w:jc w:val="center"/>
              <w:rPr>
                <w:rFonts w:eastAsia="宋体"/>
                <w:b/>
              </w:rPr>
            </w:pPr>
            <w:r w:rsidRPr="00916C97">
              <w:rPr>
                <w:rFonts w:eastAsia="宋体" w:hint="eastAsia"/>
                <w:b/>
              </w:rPr>
              <w:t>特殊需求</w:t>
            </w:r>
          </w:p>
        </w:tc>
        <w:tc>
          <w:tcPr>
            <w:tcW w:w="6883" w:type="dxa"/>
            <w:gridSpan w:val="3"/>
            <w:tcBorders>
              <w:top w:val="single" w:sz="4" w:space="0" w:color="auto"/>
              <w:left w:val="single" w:sz="4" w:space="0" w:color="auto"/>
              <w:bottom w:val="single" w:sz="4" w:space="0" w:color="auto"/>
              <w:right w:val="nil"/>
            </w:tcBorders>
            <w:hideMark/>
          </w:tcPr>
          <w:p w:rsidR="00FA2398" w:rsidRPr="00916C97" w:rsidRDefault="00FA2398" w:rsidP="00FA2398">
            <w:pPr>
              <w:rPr>
                <w:rFonts w:eastAsia="宋体"/>
              </w:rPr>
            </w:pPr>
            <w:r w:rsidRPr="00916C97">
              <w:rPr>
                <w:rFonts w:eastAsia="宋体" w:hint="eastAsia"/>
              </w:rPr>
              <w:t>无</w:t>
            </w:r>
          </w:p>
        </w:tc>
      </w:tr>
    </w:tbl>
    <w:p w:rsidR="00FA2398" w:rsidRDefault="00FA2398" w:rsidP="00FA2398">
      <w:pPr>
        <w:pStyle w:val="2"/>
      </w:pPr>
      <w:bookmarkStart w:id="17" w:name="_Toc439009594"/>
      <w:r>
        <w:t>用例</w:t>
      </w:r>
      <w:r>
        <w:rPr>
          <w:rFonts w:hint="eastAsia"/>
        </w:rPr>
        <w:t>1</w:t>
      </w:r>
      <w:r w:rsidR="00D73F77">
        <w:t>2</w:t>
      </w:r>
      <w:r>
        <w:t>飞机装运管理</w:t>
      </w:r>
      <w:bookmarkEnd w:id="17"/>
    </w:p>
    <w:tbl>
      <w:tblPr>
        <w:tblStyle w:val="2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RPr="00916C97" w:rsidTr="00FA2398">
        <w:tc>
          <w:tcPr>
            <w:tcW w:w="1413" w:type="dxa"/>
          </w:tcPr>
          <w:p w:rsidR="00FA2398" w:rsidRPr="00916C97" w:rsidRDefault="00FA2398" w:rsidP="00FA2398">
            <w:pPr>
              <w:jc w:val="center"/>
              <w:rPr>
                <w:b/>
              </w:rPr>
            </w:pPr>
            <w:r w:rsidRPr="00916C97">
              <w:rPr>
                <w:rFonts w:hint="eastAsia"/>
                <w:b/>
              </w:rPr>
              <w:t>ID</w:t>
            </w:r>
          </w:p>
        </w:tc>
        <w:tc>
          <w:tcPr>
            <w:tcW w:w="2693" w:type="dxa"/>
          </w:tcPr>
          <w:p w:rsidR="00FA2398" w:rsidRPr="00916C97" w:rsidRDefault="00FA2398" w:rsidP="00FA2398">
            <w:pPr>
              <w:jc w:val="center"/>
            </w:pPr>
            <w:r>
              <w:t>UC</w:t>
            </w:r>
            <w:r w:rsidRPr="00916C97">
              <w:t>1</w:t>
            </w:r>
            <w:r w:rsidR="00D73F77">
              <w:t>2</w:t>
            </w:r>
          </w:p>
        </w:tc>
        <w:tc>
          <w:tcPr>
            <w:tcW w:w="1701" w:type="dxa"/>
          </w:tcPr>
          <w:p w:rsidR="00FA2398" w:rsidRPr="00916C97" w:rsidRDefault="00FA2398" w:rsidP="00FA2398">
            <w:pPr>
              <w:jc w:val="center"/>
              <w:rPr>
                <w:b/>
              </w:rPr>
            </w:pPr>
            <w:r w:rsidRPr="00916C97">
              <w:rPr>
                <w:rFonts w:hint="eastAsia"/>
                <w:b/>
              </w:rPr>
              <w:t>名称</w:t>
            </w:r>
          </w:p>
        </w:tc>
        <w:tc>
          <w:tcPr>
            <w:tcW w:w="2494" w:type="dxa"/>
          </w:tcPr>
          <w:p w:rsidR="00FA2398" w:rsidRPr="00916C97" w:rsidRDefault="00FA2398" w:rsidP="00FA2398">
            <w:pPr>
              <w:jc w:val="center"/>
            </w:pPr>
            <w:r w:rsidRPr="00916C97">
              <w:t>飞机装运管理</w:t>
            </w:r>
          </w:p>
        </w:tc>
      </w:tr>
      <w:tr w:rsidR="00FA2398" w:rsidRPr="00916C97" w:rsidTr="00FA2398">
        <w:tc>
          <w:tcPr>
            <w:tcW w:w="1413" w:type="dxa"/>
          </w:tcPr>
          <w:p w:rsidR="00FA2398" w:rsidRPr="00916C97" w:rsidRDefault="00FA2398" w:rsidP="00FA2398">
            <w:pPr>
              <w:jc w:val="center"/>
              <w:rPr>
                <w:b/>
              </w:rPr>
            </w:pPr>
            <w:r w:rsidRPr="00916C97">
              <w:rPr>
                <w:rFonts w:hint="eastAsia"/>
                <w:b/>
              </w:rPr>
              <w:t>创建者</w:t>
            </w:r>
          </w:p>
        </w:tc>
        <w:tc>
          <w:tcPr>
            <w:tcW w:w="2693" w:type="dxa"/>
          </w:tcPr>
          <w:p w:rsidR="00FA2398" w:rsidRPr="00916C97" w:rsidRDefault="00FA2398" w:rsidP="00FA2398">
            <w:pPr>
              <w:jc w:val="center"/>
            </w:pPr>
            <w:r w:rsidRPr="00916C97">
              <w:t>焦润</w:t>
            </w:r>
          </w:p>
        </w:tc>
        <w:tc>
          <w:tcPr>
            <w:tcW w:w="1701" w:type="dxa"/>
          </w:tcPr>
          <w:p w:rsidR="00FA2398" w:rsidRPr="00916C97" w:rsidRDefault="00FA2398" w:rsidP="00FA2398">
            <w:pPr>
              <w:jc w:val="center"/>
              <w:rPr>
                <w:b/>
              </w:rPr>
            </w:pPr>
            <w:r w:rsidRPr="00916C97">
              <w:rPr>
                <w:rFonts w:hint="eastAsia"/>
                <w:b/>
              </w:rPr>
              <w:t>最后一次更新者</w:t>
            </w:r>
          </w:p>
        </w:tc>
        <w:tc>
          <w:tcPr>
            <w:tcW w:w="2494" w:type="dxa"/>
          </w:tcPr>
          <w:p w:rsidR="00FA2398" w:rsidRPr="00916C97" w:rsidRDefault="00FA2398" w:rsidP="00FA2398">
            <w:pPr>
              <w:jc w:val="center"/>
            </w:pPr>
            <w:r>
              <w:t>栾志远</w:t>
            </w:r>
          </w:p>
        </w:tc>
      </w:tr>
      <w:tr w:rsidR="00FA2398" w:rsidRPr="00916C97" w:rsidTr="00FA2398">
        <w:tc>
          <w:tcPr>
            <w:tcW w:w="1413" w:type="dxa"/>
          </w:tcPr>
          <w:p w:rsidR="00FA2398" w:rsidRPr="00916C97" w:rsidRDefault="00FA2398" w:rsidP="00FA2398">
            <w:pPr>
              <w:jc w:val="center"/>
              <w:rPr>
                <w:b/>
              </w:rPr>
            </w:pPr>
            <w:r w:rsidRPr="00916C97">
              <w:rPr>
                <w:rFonts w:hint="eastAsia"/>
                <w:b/>
              </w:rPr>
              <w:t>创建日期</w:t>
            </w:r>
          </w:p>
        </w:tc>
        <w:tc>
          <w:tcPr>
            <w:tcW w:w="2693" w:type="dxa"/>
          </w:tcPr>
          <w:p w:rsidR="00FA2398" w:rsidRPr="00916C97" w:rsidRDefault="00FA2398" w:rsidP="00FA2398">
            <w:pPr>
              <w:jc w:val="center"/>
            </w:pPr>
            <w:r w:rsidRPr="00916C97">
              <w:t>2015/9/26</w:t>
            </w:r>
          </w:p>
        </w:tc>
        <w:tc>
          <w:tcPr>
            <w:tcW w:w="1701" w:type="dxa"/>
          </w:tcPr>
          <w:p w:rsidR="00FA2398" w:rsidRPr="00916C97" w:rsidRDefault="00FA2398" w:rsidP="00FA2398">
            <w:pPr>
              <w:jc w:val="center"/>
              <w:rPr>
                <w:b/>
              </w:rPr>
            </w:pPr>
            <w:r w:rsidRPr="00916C97">
              <w:rPr>
                <w:rFonts w:hint="eastAsia"/>
                <w:b/>
              </w:rPr>
              <w:t>最后更新日期</w:t>
            </w:r>
          </w:p>
        </w:tc>
        <w:tc>
          <w:tcPr>
            <w:tcW w:w="2494" w:type="dxa"/>
          </w:tcPr>
          <w:p w:rsidR="00FA2398" w:rsidRPr="00916C97" w:rsidRDefault="00FA2398" w:rsidP="00FA2398">
            <w:pPr>
              <w:jc w:val="center"/>
            </w:pPr>
            <w:r>
              <w:t>2015/12/27</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参与者</w:t>
            </w:r>
          </w:p>
        </w:tc>
        <w:tc>
          <w:tcPr>
            <w:tcW w:w="6888" w:type="dxa"/>
            <w:gridSpan w:val="3"/>
          </w:tcPr>
          <w:p w:rsidR="00FA2398" w:rsidRPr="00916C97" w:rsidRDefault="00FA2398" w:rsidP="00FA2398">
            <w:r w:rsidRPr="00916C97">
              <w:t>中转中心业务员，目标根据库存情况将需要空运的货物录入中转单</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触发条件</w:t>
            </w:r>
          </w:p>
        </w:tc>
        <w:tc>
          <w:tcPr>
            <w:tcW w:w="6888" w:type="dxa"/>
            <w:gridSpan w:val="3"/>
          </w:tcPr>
          <w:p w:rsidR="00FA2398" w:rsidRPr="00916C97" w:rsidRDefault="00FA2398" w:rsidP="00FA2398">
            <w:r>
              <w:t>中转中心业务员将要进行飞机装运</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前置条件</w:t>
            </w:r>
          </w:p>
        </w:tc>
        <w:tc>
          <w:tcPr>
            <w:tcW w:w="6888" w:type="dxa"/>
            <w:gridSpan w:val="3"/>
          </w:tcPr>
          <w:p w:rsidR="00FA2398" w:rsidRPr="00916C97" w:rsidRDefault="00FA2398" w:rsidP="00FA2398">
            <w:r>
              <w:rPr>
                <w:rFonts w:hint="eastAsia"/>
              </w:rPr>
              <w:t>货物</w:t>
            </w:r>
            <w:r w:rsidRPr="00916C97">
              <w:t>入库管理完成</w:t>
            </w:r>
            <w:r>
              <w:rPr>
                <w:rFonts w:hint="eastAsia"/>
              </w:rPr>
              <w:t>，</w:t>
            </w:r>
            <w:r>
              <w:rPr>
                <w:rFonts w:eastAsia="宋体" w:hint="eastAsia"/>
              </w:rPr>
              <w:t>中转中心业务员必须已经被识别和授权</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后置条件</w:t>
            </w:r>
          </w:p>
        </w:tc>
        <w:tc>
          <w:tcPr>
            <w:tcW w:w="6888" w:type="dxa"/>
            <w:gridSpan w:val="3"/>
          </w:tcPr>
          <w:p w:rsidR="00FA2398" w:rsidRPr="00916C97" w:rsidRDefault="00FA2398" w:rsidP="00FA2398">
            <w:r>
              <w:rPr>
                <w:rFonts w:hint="eastAsia"/>
              </w:rPr>
              <w:t>中转单被</w:t>
            </w:r>
            <w:r>
              <w:t>保存</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优先级</w:t>
            </w:r>
          </w:p>
        </w:tc>
        <w:tc>
          <w:tcPr>
            <w:tcW w:w="6888" w:type="dxa"/>
            <w:gridSpan w:val="3"/>
          </w:tcPr>
          <w:p w:rsidR="00FA2398" w:rsidRPr="00916C97" w:rsidRDefault="00FA2398" w:rsidP="00FA2398">
            <w:r w:rsidRPr="00916C97">
              <w:t>高</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正常</w:t>
            </w:r>
            <w:r>
              <w:rPr>
                <w:rFonts w:hint="eastAsia"/>
                <w:b/>
              </w:rPr>
              <w:t>流程</w:t>
            </w:r>
          </w:p>
        </w:tc>
        <w:tc>
          <w:tcPr>
            <w:tcW w:w="6888" w:type="dxa"/>
            <w:gridSpan w:val="3"/>
          </w:tcPr>
          <w:p w:rsidR="00FA2398" w:rsidRDefault="00FA2398" w:rsidP="00FA2398">
            <w:pPr>
              <w:numPr>
                <w:ilvl w:val="0"/>
                <w:numId w:val="6"/>
              </w:numPr>
            </w:pPr>
            <w:r>
              <w:rPr>
                <w:rFonts w:hint="eastAsia"/>
              </w:rPr>
              <w:t>中转中心</w:t>
            </w:r>
            <w:r>
              <w:t>业务员进行飞机装运管理</w:t>
            </w:r>
          </w:p>
          <w:p w:rsidR="00FA2398" w:rsidRDefault="00FA2398" w:rsidP="00FA2398">
            <w:pPr>
              <w:numPr>
                <w:ilvl w:val="0"/>
                <w:numId w:val="6"/>
              </w:numPr>
            </w:pPr>
            <w:r>
              <w:rPr>
                <w:rFonts w:hint="eastAsia"/>
              </w:rPr>
              <w:t>系统</w:t>
            </w:r>
            <w:r>
              <w:t>要求</w:t>
            </w:r>
            <w:r>
              <w:rPr>
                <w:rFonts w:hint="eastAsia"/>
              </w:rPr>
              <w:t>业务员</w:t>
            </w:r>
            <w:r>
              <w:t>输入货物信息</w:t>
            </w:r>
          </w:p>
          <w:p w:rsidR="00FA2398" w:rsidRDefault="00FA2398" w:rsidP="00FA2398">
            <w:pPr>
              <w:numPr>
                <w:ilvl w:val="0"/>
                <w:numId w:val="6"/>
              </w:numPr>
            </w:pPr>
            <w:r>
              <w:rPr>
                <w:rFonts w:hint="eastAsia"/>
              </w:rPr>
              <w:t>业务员输入货物信息，</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七位数字），航班号、出发地、到达地、货柜号、监装员、本次装箱所有托运单号、运费（运费根据出发地和目的地自动生成）</w:t>
            </w:r>
          </w:p>
          <w:p w:rsidR="00FA2398" w:rsidRDefault="00FA2398" w:rsidP="00FA2398">
            <w:pPr>
              <w:numPr>
                <w:ilvl w:val="0"/>
                <w:numId w:val="6"/>
              </w:numPr>
            </w:pPr>
            <w:r>
              <w:rPr>
                <w:rFonts w:hint="eastAsia"/>
              </w:rPr>
              <w:t>系统将</w:t>
            </w:r>
            <w:r>
              <w:t>货物信息输入</w:t>
            </w:r>
            <w:r>
              <w:rPr>
                <w:rFonts w:hint="eastAsia"/>
              </w:rPr>
              <w:t>中转</w:t>
            </w:r>
            <w:r>
              <w:t>单</w:t>
            </w:r>
          </w:p>
          <w:p w:rsidR="00FA2398" w:rsidRDefault="00FA2398" w:rsidP="00FA2398">
            <w:pPr>
              <w:numPr>
                <w:ilvl w:val="0"/>
                <w:numId w:val="6"/>
              </w:numPr>
            </w:pPr>
            <w:r>
              <w:rPr>
                <w:rFonts w:hint="eastAsia"/>
              </w:rPr>
              <w:t>重复</w:t>
            </w:r>
            <w:r>
              <w:t>步骤</w:t>
            </w:r>
            <w:r>
              <w:rPr>
                <w:rFonts w:hint="eastAsia"/>
              </w:rPr>
              <w:t>2</w:t>
            </w:r>
            <w:r>
              <w:rPr>
                <w:rFonts w:hint="eastAsia"/>
              </w:rPr>
              <w:t>到</w:t>
            </w:r>
            <w:r>
              <w:rPr>
                <w:rFonts w:hint="eastAsia"/>
              </w:rPr>
              <w:t>4</w:t>
            </w:r>
            <w:r>
              <w:rPr>
                <w:rFonts w:hint="eastAsia"/>
              </w:rPr>
              <w:t>直到</w:t>
            </w:r>
            <w:r>
              <w:t>完成所有货物</w:t>
            </w:r>
          </w:p>
          <w:p w:rsidR="00FA2398" w:rsidRDefault="00FA2398" w:rsidP="00FA2398">
            <w:pPr>
              <w:numPr>
                <w:ilvl w:val="0"/>
                <w:numId w:val="6"/>
              </w:numPr>
            </w:pPr>
            <w:r>
              <w:rPr>
                <w:rFonts w:hint="eastAsia"/>
              </w:rPr>
              <w:t>中转中心业务员</w:t>
            </w:r>
            <w:r>
              <w:t>完成中转单填写</w:t>
            </w:r>
          </w:p>
          <w:p w:rsidR="00FA2398" w:rsidRPr="00916C97" w:rsidRDefault="00FA2398" w:rsidP="00FA2398">
            <w:pPr>
              <w:numPr>
                <w:ilvl w:val="0"/>
                <w:numId w:val="6"/>
              </w:numPr>
            </w:pPr>
            <w:r>
              <w:rPr>
                <w:rFonts w:hint="eastAsia"/>
              </w:rPr>
              <w:t>系统保存</w:t>
            </w:r>
            <w:r>
              <w:t>中转单，</w:t>
            </w:r>
            <w:r>
              <w:rPr>
                <w:rFonts w:hint="eastAsia"/>
              </w:rPr>
              <w:t>退出</w:t>
            </w:r>
            <w:r>
              <w:t>当前任务</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扩展流程</w:t>
            </w:r>
          </w:p>
        </w:tc>
        <w:tc>
          <w:tcPr>
            <w:tcW w:w="6888" w:type="dxa"/>
            <w:gridSpan w:val="3"/>
          </w:tcPr>
          <w:p w:rsidR="00FA2398" w:rsidRPr="00916C97" w:rsidRDefault="00FA2398" w:rsidP="00FA2398">
            <w:r w:rsidRPr="00916C97">
              <w:t>无</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特殊需求</w:t>
            </w:r>
          </w:p>
        </w:tc>
        <w:tc>
          <w:tcPr>
            <w:tcW w:w="6888" w:type="dxa"/>
            <w:gridSpan w:val="3"/>
          </w:tcPr>
          <w:p w:rsidR="00FA2398" w:rsidRPr="00916C97" w:rsidRDefault="00FA2398" w:rsidP="00FA2398">
            <w:r w:rsidRPr="00916C97">
              <w:t>无</w:t>
            </w:r>
          </w:p>
        </w:tc>
      </w:tr>
    </w:tbl>
    <w:p w:rsidR="00FA2398" w:rsidRDefault="00FA2398" w:rsidP="00FA2398">
      <w:pPr>
        <w:pStyle w:val="2"/>
      </w:pPr>
      <w:bookmarkStart w:id="18" w:name="_Toc439009595"/>
      <w:r>
        <w:rPr>
          <w:rFonts w:hint="eastAsia"/>
        </w:rPr>
        <w:t>用例</w:t>
      </w:r>
      <w:r>
        <w:rPr>
          <w:rFonts w:hint="eastAsia"/>
        </w:rPr>
        <w:t>1</w:t>
      </w:r>
      <w:r w:rsidR="00D73F77">
        <w:rPr>
          <w:rFonts w:hint="eastAsia"/>
        </w:rPr>
        <w:t>3</w:t>
      </w:r>
      <w:r>
        <w:rPr>
          <w:rFonts w:hint="eastAsia"/>
        </w:rPr>
        <w:t>火车装运管理</w:t>
      </w:r>
      <w:bookmarkEnd w:id="18"/>
    </w:p>
    <w:tbl>
      <w:tblPr>
        <w:tblStyle w:val="30"/>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RPr="00916C97" w:rsidTr="00FA2398">
        <w:tc>
          <w:tcPr>
            <w:tcW w:w="1413" w:type="dxa"/>
          </w:tcPr>
          <w:p w:rsidR="00FA2398" w:rsidRPr="00916C97" w:rsidRDefault="00FA2398" w:rsidP="00FA2398">
            <w:pPr>
              <w:jc w:val="center"/>
              <w:rPr>
                <w:b/>
              </w:rPr>
            </w:pPr>
            <w:r w:rsidRPr="00916C97">
              <w:rPr>
                <w:rFonts w:hint="eastAsia"/>
                <w:b/>
              </w:rPr>
              <w:t>ID</w:t>
            </w:r>
          </w:p>
        </w:tc>
        <w:tc>
          <w:tcPr>
            <w:tcW w:w="2693" w:type="dxa"/>
          </w:tcPr>
          <w:p w:rsidR="00FA2398" w:rsidRPr="00916C97" w:rsidRDefault="00FA2398" w:rsidP="00FA2398">
            <w:pPr>
              <w:jc w:val="center"/>
            </w:pPr>
            <w:r>
              <w:t>UC</w:t>
            </w:r>
            <w:r w:rsidRPr="00916C97">
              <w:t>1</w:t>
            </w:r>
            <w:r w:rsidR="00D73F77">
              <w:t>3</w:t>
            </w:r>
          </w:p>
        </w:tc>
        <w:tc>
          <w:tcPr>
            <w:tcW w:w="1701" w:type="dxa"/>
          </w:tcPr>
          <w:p w:rsidR="00FA2398" w:rsidRPr="00916C97" w:rsidRDefault="00FA2398" w:rsidP="00FA2398">
            <w:pPr>
              <w:jc w:val="center"/>
              <w:rPr>
                <w:b/>
              </w:rPr>
            </w:pPr>
            <w:r w:rsidRPr="00916C97">
              <w:rPr>
                <w:rFonts w:hint="eastAsia"/>
                <w:b/>
              </w:rPr>
              <w:t>名称</w:t>
            </w:r>
          </w:p>
        </w:tc>
        <w:tc>
          <w:tcPr>
            <w:tcW w:w="2494" w:type="dxa"/>
          </w:tcPr>
          <w:p w:rsidR="00FA2398" w:rsidRPr="00916C97" w:rsidRDefault="00FA2398" w:rsidP="00FA2398">
            <w:pPr>
              <w:jc w:val="center"/>
            </w:pPr>
            <w:r w:rsidRPr="00916C97">
              <w:t>火车装运管理</w:t>
            </w:r>
          </w:p>
        </w:tc>
      </w:tr>
      <w:tr w:rsidR="00FA2398" w:rsidRPr="00916C97" w:rsidTr="00FA2398">
        <w:tc>
          <w:tcPr>
            <w:tcW w:w="1413" w:type="dxa"/>
          </w:tcPr>
          <w:p w:rsidR="00FA2398" w:rsidRPr="00916C97" w:rsidRDefault="00FA2398" w:rsidP="00FA2398">
            <w:pPr>
              <w:jc w:val="center"/>
              <w:rPr>
                <w:b/>
              </w:rPr>
            </w:pPr>
            <w:r w:rsidRPr="00916C97">
              <w:rPr>
                <w:rFonts w:hint="eastAsia"/>
                <w:b/>
              </w:rPr>
              <w:t>创建者</w:t>
            </w:r>
          </w:p>
        </w:tc>
        <w:tc>
          <w:tcPr>
            <w:tcW w:w="2693" w:type="dxa"/>
          </w:tcPr>
          <w:p w:rsidR="00FA2398" w:rsidRPr="00916C97" w:rsidRDefault="00FA2398" w:rsidP="00FA2398">
            <w:pPr>
              <w:jc w:val="center"/>
            </w:pPr>
            <w:r w:rsidRPr="00916C97">
              <w:t>焦润</w:t>
            </w:r>
          </w:p>
        </w:tc>
        <w:tc>
          <w:tcPr>
            <w:tcW w:w="1701" w:type="dxa"/>
          </w:tcPr>
          <w:p w:rsidR="00FA2398" w:rsidRPr="00916C97" w:rsidRDefault="00FA2398" w:rsidP="00FA2398">
            <w:pPr>
              <w:jc w:val="center"/>
              <w:rPr>
                <w:b/>
              </w:rPr>
            </w:pPr>
            <w:r w:rsidRPr="00916C97">
              <w:rPr>
                <w:rFonts w:hint="eastAsia"/>
                <w:b/>
              </w:rPr>
              <w:t>最后一次更新者</w:t>
            </w:r>
          </w:p>
        </w:tc>
        <w:tc>
          <w:tcPr>
            <w:tcW w:w="2494" w:type="dxa"/>
          </w:tcPr>
          <w:p w:rsidR="00FA2398" w:rsidRPr="00916C97" w:rsidRDefault="00FA2398" w:rsidP="00FA2398">
            <w:pPr>
              <w:jc w:val="center"/>
            </w:pPr>
            <w:r>
              <w:t>栾志远</w:t>
            </w:r>
          </w:p>
        </w:tc>
      </w:tr>
      <w:tr w:rsidR="00FA2398" w:rsidRPr="00916C97" w:rsidTr="00FA2398">
        <w:tc>
          <w:tcPr>
            <w:tcW w:w="1413" w:type="dxa"/>
          </w:tcPr>
          <w:p w:rsidR="00FA2398" w:rsidRPr="00916C97" w:rsidRDefault="00FA2398" w:rsidP="00FA2398">
            <w:pPr>
              <w:jc w:val="center"/>
              <w:rPr>
                <w:b/>
              </w:rPr>
            </w:pPr>
            <w:r w:rsidRPr="00916C97">
              <w:rPr>
                <w:rFonts w:hint="eastAsia"/>
                <w:b/>
              </w:rPr>
              <w:t>创建日期</w:t>
            </w:r>
          </w:p>
        </w:tc>
        <w:tc>
          <w:tcPr>
            <w:tcW w:w="2693" w:type="dxa"/>
          </w:tcPr>
          <w:p w:rsidR="00FA2398" w:rsidRPr="00916C97" w:rsidRDefault="00FA2398" w:rsidP="00FA2398">
            <w:pPr>
              <w:jc w:val="center"/>
            </w:pPr>
            <w:r w:rsidRPr="00916C97">
              <w:t>2015/10/2</w:t>
            </w:r>
          </w:p>
        </w:tc>
        <w:tc>
          <w:tcPr>
            <w:tcW w:w="1701" w:type="dxa"/>
          </w:tcPr>
          <w:p w:rsidR="00FA2398" w:rsidRPr="00916C97" w:rsidRDefault="00FA2398" w:rsidP="00FA2398">
            <w:pPr>
              <w:jc w:val="center"/>
              <w:rPr>
                <w:b/>
              </w:rPr>
            </w:pPr>
            <w:r w:rsidRPr="00916C97">
              <w:rPr>
                <w:rFonts w:hint="eastAsia"/>
                <w:b/>
              </w:rPr>
              <w:t>最后更新日期</w:t>
            </w:r>
          </w:p>
        </w:tc>
        <w:tc>
          <w:tcPr>
            <w:tcW w:w="2494" w:type="dxa"/>
          </w:tcPr>
          <w:p w:rsidR="00FA2398" w:rsidRPr="00916C97" w:rsidRDefault="00FA2398" w:rsidP="00FA2398">
            <w:pPr>
              <w:jc w:val="center"/>
            </w:pPr>
            <w:r w:rsidRPr="00916C97">
              <w:t>2015/1</w:t>
            </w:r>
            <w:r>
              <w:t>2</w:t>
            </w:r>
            <w:r w:rsidRPr="00916C97">
              <w:t>/2</w:t>
            </w:r>
            <w:r>
              <w:t>7</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参与者</w:t>
            </w:r>
          </w:p>
        </w:tc>
        <w:tc>
          <w:tcPr>
            <w:tcW w:w="6888" w:type="dxa"/>
            <w:gridSpan w:val="3"/>
          </w:tcPr>
          <w:p w:rsidR="00FA2398" w:rsidRPr="00916C97" w:rsidRDefault="00FA2398" w:rsidP="00FA2398">
            <w:r w:rsidRPr="00916C97">
              <w:t>中转中心业务员，目标根据库存情况将需要火车运输的货物录入中转单</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触发条件</w:t>
            </w:r>
          </w:p>
        </w:tc>
        <w:tc>
          <w:tcPr>
            <w:tcW w:w="6888" w:type="dxa"/>
            <w:gridSpan w:val="3"/>
          </w:tcPr>
          <w:p w:rsidR="00FA2398" w:rsidRPr="00916C97" w:rsidRDefault="00FA2398" w:rsidP="00FA2398">
            <w:r>
              <w:t>中转中心业务员将要进行火车装运</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前置条件</w:t>
            </w:r>
          </w:p>
        </w:tc>
        <w:tc>
          <w:tcPr>
            <w:tcW w:w="6888" w:type="dxa"/>
            <w:gridSpan w:val="3"/>
          </w:tcPr>
          <w:p w:rsidR="00FA2398" w:rsidRPr="00916C97" w:rsidRDefault="00FA2398" w:rsidP="00FA2398">
            <w:r>
              <w:rPr>
                <w:rFonts w:hint="eastAsia"/>
              </w:rPr>
              <w:t>货物</w:t>
            </w:r>
            <w:r>
              <w:t>入库管理完成，</w:t>
            </w:r>
            <w:r>
              <w:rPr>
                <w:rFonts w:eastAsia="宋体" w:hint="eastAsia"/>
              </w:rPr>
              <w:t>中转中心业务员必须已经被识别和授权</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lastRenderedPageBreak/>
              <w:t>后置条件</w:t>
            </w:r>
          </w:p>
        </w:tc>
        <w:tc>
          <w:tcPr>
            <w:tcW w:w="6888" w:type="dxa"/>
            <w:gridSpan w:val="3"/>
          </w:tcPr>
          <w:p w:rsidR="00FA2398" w:rsidRPr="00916C97" w:rsidRDefault="00FA2398" w:rsidP="00FA2398">
            <w:r>
              <w:rPr>
                <w:rFonts w:hint="eastAsia"/>
              </w:rPr>
              <w:t>中转单</w:t>
            </w:r>
            <w:r>
              <w:t>得到保存</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优先级</w:t>
            </w:r>
          </w:p>
        </w:tc>
        <w:tc>
          <w:tcPr>
            <w:tcW w:w="6888" w:type="dxa"/>
            <w:gridSpan w:val="3"/>
          </w:tcPr>
          <w:p w:rsidR="00FA2398" w:rsidRPr="00916C97" w:rsidRDefault="00FA2398" w:rsidP="00FA2398">
            <w:r w:rsidRPr="00916C97">
              <w:t>高</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正常流程</w:t>
            </w:r>
          </w:p>
        </w:tc>
        <w:tc>
          <w:tcPr>
            <w:tcW w:w="6888" w:type="dxa"/>
            <w:gridSpan w:val="3"/>
          </w:tcPr>
          <w:p w:rsidR="00FA2398" w:rsidRDefault="00FA2398" w:rsidP="00FA2398">
            <w:pPr>
              <w:pStyle w:val="a7"/>
              <w:numPr>
                <w:ilvl w:val="0"/>
                <w:numId w:val="7"/>
              </w:numPr>
              <w:ind w:firstLineChars="0"/>
            </w:pPr>
            <w:r>
              <w:rPr>
                <w:rFonts w:hint="eastAsia"/>
              </w:rPr>
              <w:t>中转中心业务员</w:t>
            </w:r>
            <w:r>
              <w:t>进行火车装运管理</w:t>
            </w:r>
          </w:p>
          <w:p w:rsidR="00FA2398" w:rsidRDefault="00FA2398" w:rsidP="00FA2398">
            <w:pPr>
              <w:pStyle w:val="a7"/>
              <w:numPr>
                <w:ilvl w:val="0"/>
                <w:numId w:val="7"/>
              </w:numPr>
              <w:ind w:firstLineChars="0"/>
            </w:pPr>
            <w:r>
              <w:rPr>
                <w:rFonts w:hint="eastAsia"/>
              </w:rPr>
              <w:t>系统要求业务员</w:t>
            </w:r>
            <w:r>
              <w:t>输入货物信息</w:t>
            </w:r>
          </w:p>
          <w:p w:rsidR="00FA2398" w:rsidRDefault="00FA2398" w:rsidP="00FA2398">
            <w:pPr>
              <w:pStyle w:val="a7"/>
              <w:numPr>
                <w:ilvl w:val="0"/>
                <w:numId w:val="7"/>
              </w:numPr>
              <w:ind w:firstLineChars="0"/>
            </w:pPr>
            <w:r>
              <w:rPr>
                <w:rFonts w:hint="eastAsia"/>
              </w:rPr>
              <w:t>业务员输入</w:t>
            </w:r>
            <w:r>
              <w:t>货物信息，</w:t>
            </w:r>
            <w:r w:rsidRPr="003B4F1E">
              <w:rPr>
                <w:rFonts w:hint="eastAsia"/>
              </w:rPr>
              <w:t>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w:t>
            </w:r>
            <w:r>
              <w:rPr>
                <w:rFonts w:hint="eastAsia"/>
              </w:rPr>
              <w:t>火车号</w:t>
            </w:r>
            <w:r w:rsidRPr="003B4F1E">
              <w:rPr>
                <w:rFonts w:hint="eastAsia"/>
              </w:rPr>
              <w:t>、出发地、到达地、货柜号、监装员、本次装箱所有托运单号、运费（运费根据出发地和目的地自动生成）</w:t>
            </w:r>
          </w:p>
          <w:p w:rsidR="00FA2398" w:rsidRDefault="00FA2398" w:rsidP="00FA2398">
            <w:pPr>
              <w:pStyle w:val="a7"/>
              <w:numPr>
                <w:ilvl w:val="0"/>
                <w:numId w:val="7"/>
              </w:numPr>
              <w:ind w:firstLineChars="0"/>
            </w:pPr>
            <w:r>
              <w:rPr>
                <w:rFonts w:hint="eastAsia"/>
              </w:rPr>
              <w:t>系统将</w:t>
            </w:r>
            <w:r>
              <w:t>货物信息加入中转单</w:t>
            </w:r>
          </w:p>
          <w:p w:rsidR="00FA2398" w:rsidRDefault="00FA2398" w:rsidP="00FA2398">
            <w:pPr>
              <w:numPr>
                <w:ilvl w:val="0"/>
                <w:numId w:val="7"/>
              </w:numPr>
            </w:pPr>
            <w:r>
              <w:rPr>
                <w:rFonts w:hint="eastAsia"/>
              </w:rPr>
              <w:t>重复</w:t>
            </w:r>
            <w:r>
              <w:t>步骤</w:t>
            </w:r>
            <w:r>
              <w:rPr>
                <w:rFonts w:hint="eastAsia"/>
              </w:rPr>
              <w:t>2</w:t>
            </w:r>
            <w:r>
              <w:rPr>
                <w:rFonts w:hint="eastAsia"/>
              </w:rPr>
              <w:t>到</w:t>
            </w:r>
            <w:r>
              <w:rPr>
                <w:rFonts w:hint="eastAsia"/>
              </w:rPr>
              <w:t>4</w:t>
            </w:r>
            <w:r>
              <w:rPr>
                <w:rFonts w:hint="eastAsia"/>
              </w:rPr>
              <w:t>直到</w:t>
            </w:r>
            <w:r>
              <w:t>完成所有货物</w:t>
            </w:r>
          </w:p>
          <w:p w:rsidR="00FA2398" w:rsidRDefault="00FA2398" w:rsidP="00FA2398">
            <w:pPr>
              <w:numPr>
                <w:ilvl w:val="0"/>
                <w:numId w:val="7"/>
              </w:numPr>
            </w:pPr>
            <w:r>
              <w:rPr>
                <w:rFonts w:hint="eastAsia"/>
              </w:rPr>
              <w:t>管理员</w:t>
            </w:r>
            <w:r>
              <w:t>完成火车装运管理</w:t>
            </w:r>
          </w:p>
          <w:p w:rsidR="00FA2398" w:rsidRPr="00916C97" w:rsidRDefault="00FA2398" w:rsidP="00FA2398">
            <w:pPr>
              <w:pStyle w:val="a7"/>
              <w:numPr>
                <w:ilvl w:val="0"/>
                <w:numId w:val="7"/>
              </w:numPr>
              <w:ind w:firstLineChars="0"/>
            </w:pPr>
            <w:r>
              <w:rPr>
                <w:rFonts w:hint="eastAsia"/>
              </w:rPr>
              <w:t>系统保存</w:t>
            </w:r>
            <w:r>
              <w:t>中转单，</w:t>
            </w:r>
            <w:r>
              <w:rPr>
                <w:rFonts w:hint="eastAsia"/>
              </w:rPr>
              <w:t>退出</w:t>
            </w:r>
            <w:r>
              <w:t>当前任务</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扩展流程</w:t>
            </w:r>
          </w:p>
        </w:tc>
        <w:tc>
          <w:tcPr>
            <w:tcW w:w="6888" w:type="dxa"/>
            <w:gridSpan w:val="3"/>
          </w:tcPr>
          <w:p w:rsidR="00FA2398" w:rsidRPr="00916C97" w:rsidRDefault="00FA2398" w:rsidP="00FA2398">
            <w:r w:rsidRPr="00916C97">
              <w:t>无</w:t>
            </w:r>
          </w:p>
        </w:tc>
      </w:tr>
      <w:tr w:rsidR="00FA2398" w:rsidRPr="00916C97" w:rsidTr="00FA2398">
        <w:tc>
          <w:tcPr>
            <w:tcW w:w="1413" w:type="dxa"/>
            <w:vAlign w:val="center"/>
          </w:tcPr>
          <w:p w:rsidR="00FA2398" w:rsidRPr="00916C97" w:rsidRDefault="00FA2398" w:rsidP="00FA2398">
            <w:pPr>
              <w:jc w:val="center"/>
              <w:rPr>
                <w:b/>
              </w:rPr>
            </w:pPr>
            <w:r w:rsidRPr="00916C97">
              <w:rPr>
                <w:rFonts w:hint="eastAsia"/>
                <w:b/>
              </w:rPr>
              <w:t>特殊需求</w:t>
            </w:r>
          </w:p>
        </w:tc>
        <w:tc>
          <w:tcPr>
            <w:tcW w:w="6888" w:type="dxa"/>
            <w:gridSpan w:val="3"/>
          </w:tcPr>
          <w:p w:rsidR="00FA2398" w:rsidRPr="00916C97" w:rsidRDefault="00FA2398" w:rsidP="00FA2398">
            <w:r w:rsidRPr="00916C97">
              <w:t>无</w:t>
            </w:r>
          </w:p>
        </w:tc>
      </w:tr>
    </w:tbl>
    <w:p w:rsidR="00FA2398" w:rsidRDefault="00FA2398" w:rsidP="00FA2398">
      <w:pPr>
        <w:pStyle w:val="2"/>
      </w:pPr>
      <w:bookmarkStart w:id="19" w:name="_Toc439009596"/>
      <w:r>
        <w:t>用例</w:t>
      </w:r>
      <w:r>
        <w:rPr>
          <w:rFonts w:hint="eastAsia"/>
        </w:rPr>
        <w:t>1</w:t>
      </w:r>
      <w:r w:rsidR="00D73F77">
        <w:rPr>
          <w:rFonts w:hint="eastAsia"/>
        </w:rPr>
        <w:t>4</w:t>
      </w:r>
      <w:r>
        <w:rPr>
          <w:rFonts w:hint="eastAsia"/>
        </w:rPr>
        <w:t>汽车装运管理</w:t>
      </w:r>
      <w:bookmarkEnd w:id="19"/>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Pr="00D148C9" w:rsidRDefault="00FA2398" w:rsidP="00FA2398">
            <w:pPr>
              <w:jc w:val="center"/>
              <w:rPr>
                <w:b/>
              </w:rPr>
            </w:pPr>
            <w:r w:rsidRPr="00D148C9">
              <w:rPr>
                <w:rFonts w:hint="eastAsia"/>
                <w:b/>
              </w:rPr>
              <w:t>ID</w:t>
            </w:r>
          </w:p>
        </w:tc>
        <w:tc>
          <w:tcPr>
            <w:tcW w:w="2693" w:type="dxa"/>
          </w:tcPr>
          <w:p w:rsidR="00FA2398" w:rsidRDefault="00FA2398" w:rsidP="00FA2398">
            <w:pPr>
              <w:jc w:val="center"/>
            </w:pPr>
            <w:r>
              <w:t>UC1</w:t>
            </w:r>
            <w:r w:rsidR="00D73F77">
              <w:t>4</w:t>
            </w:r>
          </w:p>
        </w:tc>
        <w:tc>
          <w:tcPr>
            <w:tcW w:w="1701" w:type="dxa"/>
          </w:tcPr>
          <w:p w:rsidR="00FA2398" w:rsidRPr="00D148C9" w:rsidRDefault="00FA2398" w:rsidP="00FA2398">
            <w:pPr>
              <w:jc w:val="center"/>
              <w:rPr>
                <w:b/>
              </w:rPr>
            </w:pPr>
            <w:r w:rsidRPr="00D148C9">
              <w:rPr>
                <w:rFonts w:hint="eastAsia"/>
                <w:b/>
              </w:rPr>
              <w:t>名称</w:t>
            </w:r>
          </w:p>
        </w:tc>
        <w:tc>
          <w:tcPr>
            <w:tcW w:w="2494" w:type="dxa"/>
          </w:tcPr>
          <w:p w:rsidR="00FA2398" w:rsidRDefault="00FA2398" w:rsidP="00FA2398">
            <w:pPr>
              <w:jc w:val="center"/>
            </w:pPr>
            <w:r>
              <w:t>汽车装运管理</w:t>
            </w:r>
          </w:p>
        </w:tc>
      </w:tr>
      <w:tr w:rsidR="00FA2398" w:rsidTr="00FA2398">
        <w:tc>
          <w:tcPr>
            <w:tcW w:w="1413" w:type="dxa"/>
          </w:tcPr>
          <w:p w:rsidR="00FA2398" w:rsidRPr="00D148C9" w:rsidRDefault="00FA2398" w:rsidP="00FA2398">
            <w:pPr>
              <w:jc w:val="center"/>
              <w:rPr>
                <w:b/>
              </w:rPr>
            </w:pPr>
            <w:r w:rsidRPr="00D148C9">
              <w:rPr>
                <w:rFonts w:hint="eastAsia"/>
                <w:b/>
              </w:rPr>
              <w:t>创建者</w:t>
            </w:r>
          </w:p>
        </w:tc>
        <w:tc>
          <w:tcPr>
            <w:tcW w:w="2693" w:type="dxa"/>
          </w:tcPr>
          <w:p w:rsidR="00FA2398" w:rsidRDefault="00FA2398" w:rsidP="00FA2398">
            <w:pPr>
              <w:jc w:val="center"/>
            </w:pPr>
            <w:r>
              <w:t>焦润</w:t>
            </w:r>
          </w:p>
        </w:tc>
        <w:tc>
          <w:tcPr>
            <w:tcW w:w="1701" w:type="dxa"/>
          </w:tcPr>
          <w:p w:rsidR="00FA2398" w:rsidRPr="00D148C9" w:rsidRDefault="00FA2398" w:rsidP="00FA2398">
            <w:pPr>
              <w:jc w:val="center"/>
              <w:rPr>
                <w:b/>
              </w:rPr>
            </w:pPr>
            <w:r w:rsidRPr="00D148C9">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Pr="00D148C9" w:rsidRDefault="00FA2398" w:rsidP="00FA2398">
            <w:pPr>
              <w:jc w:val="center"/>
              <w:rPr>
                <w:b/>
              </w:rPr>
            </w:pPr>
            <w:r w:rsidRPr="00D148C9">
              <w:rPr>
                <w:rFonts w:hint="eastAsia"/>
                <w:b/>
              </w:rPr>
              <w:t>创建日期</w:t>
            </w:r>
          </w:p>
        </w:tc>
        <w:tc>
          <w:tcPr>
            <w:tcW w:w="2693" w:type="dxa"/>
          </w:tcPr>
          <w:p w:rsidR="00FA2398" w:rsidRDefault="00FA2398" w:rsidP="00FA2398">
            <w:pPr>
              <w:jc w:val="center"/>
            </w:pPr>
            <w:r>
              <w:t>2015/10/2</w:t>
            </w:r>
          </w:p>
        </w:tc>
        <w:tc>
          <w:tcPr>
            <w:tcW w:w="1701" w:type="dxa"/>
          </w:tcPr>
          <w:p w:rsidR="00FA2398" w:rsidRPr="00D148C9" w:rsidRDefault="00FA2398" w:rsidP="00FA2398">
            <w:pPr>
              <w:jc w:val="center"/>
              <w:rPr>
                <w:b/>
              </w:rPr>
            </w:pPr>
            <w:r w:rsidRPr="00D148C9">
              <w:rPr>
                <w:rFonts w:hint="eastAsia"/>
                <w:b/>
              </w:rPr>
              <w:t>最后更新日期</w:t>
            </w:r>
          </w:p>
        </w:tc>
        <w:tc>
          <w:tcPr>
            <w:tcW w:w="2494" w:type="dxa"/>
          </w:tcPr>
          <w:p w:rsidR="00FA2398" w:rsidRDefault="00FA2398" w:rsidP="00FA2398">
            <w:pPr>
              <w:jc w:val="center"/>
            </w:pPr>
            <w:r>
              <w:t>2015/12/27</w:t>
            </w:r>
          </w:p>
        </w:tc>
      </w:tr>
      <w:tr w:rsidR="00FA2398" w:rsidTr="00FA2398">
        <w:tc>
          <w:tcPr>
            <w:tcW w:w="1413" w:type="dxa"/>
            <w:vAlign w:val="center"/>
          </w:tcPr>
          <w:p w:rsidR="00FA2398" w:rsidRPr="00D148C9" w:rsidRDefault="00FA2398" w:rsidP="00FA2398">
            <w:pPr>
              <w:jc w:val="center"/>
              <w:rPr>
                <w:b/>
              </w:rPr>
            </w:pPr>
            <w:r w:rsidRPr="00D148C9">
              <w:rPr>
                <w:rFonts w:hint="eastAsia"/>
                <w:b/>
              </w:rPr>
              <w:t>参与者</w:t>
            </w:r>
          </w:p>
        </w:tc>
        <w:tc>
          <w:tcPr>
            <w:tcW w:w="6888" w:type="dxa"/>
            <w:gridSpan w:val="3"/>
          </w:tcPr>
          <w:p w:rsidR="00FA2398" w:rsidRDefault="00FA2398" w:rsidP="00FA2398">
            <w:r>
              <w:t>中转中心业务员，目标根据库存情况将需要汽车运输的货物录入中转单</w:t>
            </w:r>
          </w:p>
        </w:tc>
      </w:tr>
      <w:tr w:rsidR="00FA2398" w:rsidRPr="004F7273" w:rsidTr="00FA2398">
        <w:tc>
          <w:tcPr>
            <w:tcW w:w="1413" w:type="dxa"/>
            <w:vAlign w:val="center"/>
          </w:tcPr>
          <w:p w:rsidR="00FA2398" w:rsidRPr="00D148C9" w:rsidRDefault="00FA2398" w:rsidP="00FA2398">
            <w:pPr>
              <w:jc w:val="center"/>
              <w:rPr>
                <w:b/>
              </w:rPr>
            </w:pPr>
            <w:r w:rsidRPr="00D148C9">
              <w:rPr>
                <w:rFonts w:hint="eastAsia"/>
                <w:b/>
              </w:rPr>
              <w:t>触发条件</w:t>
            </w:r>
          </w:p>
        </w:tc>
        <w:tc>
          <w:tcPr>
            <w:tcW w:w="6888" w:type="dxa"/>
            <w:gridSpan w:val="3"/>
          </w:tcPr>
          <w:p w:rsidR="00FA2398" w:rsidRDefault="00FA2398" w:rsidP="00FA2398">
            <w:r>
              <w:t>中转中心业务员将要进行汽车装运</w:t>
            </w:r>
          </w:p>
        </w:tc>
      </w:tr>
      <w:tr w:rsidR="00FA2398" w:rsidTr="00FA2398">
        <w:tc>
          <w:tcPr>
            <w:tcW w:w="1413" w:type="dxa"/>
            <w:vAlign w:val="center"/>
          </w:tcPr>
          <w:p w:rsidR="00FA2398" w:rsidRPr="00D148C9" w:rsidRDefault="00FA2398" w:rsidP="00FA2398">
            <w:pPr>
              <w:jc w:val="center"/>
              <w:rPr>
                <w:b/>
              </w:rPr>
            </w:pPr>
            <w:r w:rsidRPr="00D148C9">
              <w:rPr>
                <w:rFonts w:hint="eastAsia"/>
                <w:b/>
              </w:rPr>
              <w:t>前置条件</w:t>
            </w:r>
          </w:p>
        </w:tc>
        <w:tc>
          <w:tcPr>
            <w:tcW w:w="6888" w:type="dxa"/>
            <w:gridSpan w:val="3"/>
          </w:tcPr>
          <w:p w:rsidR="00FA2398" w:rsidRDefault="00FA2398" w:rsidP="00FA2398">
            <w:r>
              <w:t>入库管理完成</w:t>
            </w:r>
            <w:r>
              <w:rPr>
                <w:rFonts w:hint="eastAsia"/>
              </w:rPr>
              <w:t>，</w:t>
            </w:r>
            <w:r>
              <w:t>中转中心业务员必须已经被识别和授权</w:t>
            </w:r>
          </w:p>
        </w:tc>
      </w:tr>
      <w:tr w:rsidR="00FA2398" w:rsidTr="00FA2398">
        <w:tc>
          <w:tcPr>
            <w:tcW w:w="1413" w:type="dxa"/>
            <w:vAlign w:val="center"/>
          </w:tcPr>
          <w:p w:rsidR="00FA2398" w:rsidRPr="00D148C9" w:rsidRDefault="00FA2398" w:rsidP="00FA2398">
            <w:pPr>
              <w:jc w:val="center"/>
              <w:rPr>
                <w:b/>
              </w:rPr>
            </w:pPr>
            <w:r w:rsidRPr="00D148C9">
              <w:rPr>
                <w:rFonts w:hint="eastAsia"/>
                <w:b/>
              </w:rPr>
              <w:t>后置条件</w:t>
            </w:r>
          </w:p>
        </w:tc>
        <w:tc>
          <w:tcPr>
            <w:tcW w:w="6888" w:type="dxa"/>
            <w:gridSpan w:val="3"/>
          </w:tcPr>
          <w:p w:rsidR="00FA2398" w:rsidRDefault="00FA2398" w:rsidP="00FA2398">
            <w:r>
              <w:rPr>
                <w:rFonts w:hint="eastAsia"/>
              </w:rPr>
              <w:t>中转单或装车单保存</w:t>
            </w:r>
          </w:p>
        </w:tc>
      </w:tr>
      <w:tr w:rsidR="00FA2398" w:rsidTr="00FA2398">
        <w:tc>
          <w:tcPr>
            <w:tcW w:w="1413" w:type="dxa"/>
            <w:vAlign w:val="center"/>
          </w:tcPr>
          <w:p w:rsidR="00FA2398" w:rsidRPr="00D148C9" w:rsidRDefault="00FA2398" w:rsidP="00FA2398">
            <w:pPr>
              <w:jc w:val="center"/>
              <w:rPr>
                <w:b/>
              </w:rPr>
            </w:pPr>
            <w:r w:rsidRPr="00D148C9">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Pr="00D148C9" w:rsidRDefault="00FA2398" w:rsidP="00FA2398">
            <w:pPr>
              <w:jc w:val="center"/>
              <w:rPr>
                <w:b/>
              </w:rPr>
            </w:pPr>
            <w:r>
              <w:rPr>
                <w:rFonts w:hint="eastAsia"/>
                <w:b/>
              </w:rPr>
              <w:t>正常流</w:t>
            </w:r>
            <w:r w:rsidRPr="00D148C9">
              <w:rPr>
                <w:rFonts w:hint="eastAsia"/>
                <w:b/>
              </w:rPr>
              <w:t>程</w:t>
            </w:r>
          </w:p>
        </w:tc>
        <w:tc>
          <w:tcPr>
            <w:tcW w:w="6888" w:type="dxa"/>
            <w:gridSpan w:val="3"/>
          </w:tcPr>
          <w:p w:rsidR="00FA2398" w:rsidRDefault="00FA2398" w:rsidP="00FA2398">
            <w:pPr>
              <w:pStyle w:val="a7"/>
              <w:numPr>
                <w:ilvl w:val="0"/>
                <w:numId w:val="8"/>
              </w:numPr>
              <w:ind w:firstLineChars="0"/>
            </w:pPr>
            <w:r>
              <w:t>中转中心业务员进行汽车装运管理</w:t>
            </w:r>
          </w:p>
          <w:p w:rsidR="00FA2398" w:rsidRDefault="00FA2398" w:rsidP="00FA2398">
            <w:pPr>
              <w:pStyle w:val="a7"/>
              <w:numPr>
                <w:ilvl w:val="0"/>
                <w:numId w:val="8"/>
              </w:numPr>
              <w:ind w:firstLineChars="0"/>
            </w:pPr>
            <w:r>
              <w:rPr>
                <w:rFonts w:hint="eastAsia"/>
              </w:rPr>
              <w:t>系统要求</w:t>
            </w:r>
            <w:r>
              <w:t>输入货物信息</w:t>
            </w:r>
          </w:p>
          <w:p w:rsidR="00FA2398" w:rsidRDefault="00FA2398" w:rsidP="00FA2398">
            <w:pPr>
              <w:pStyle w:val="a7"/>
              <w:numPr>
                <w:ilvl w:val="0"/>
                <w:numId w:val="8"/>
              </w:numPr>
              <w:ind w:firstLineChars="0"/>
            </w:pPr>
            <w:r>
              <w:rPr>
                <w:rFonts w:hint="eastAsia"/>
              </w:rPr>
              <w:t>业务员输入货物信息</w:t>
            </w:r>
          </w:p>
          <w:p w:rsidR="00FA2398" w:rsidRDefault="00FA2398" w:rsidP="00FA2398">
            <w:pPr>
              <w:pStyle w:val="a7"/>
              <w:numPr>
                <w:ilvl w:val="0"/>
                <w:numId w:val="8"/>
              </w:numPr>
              <w:ind w:firstLineChars="0"/>
            </w:pPr>
            <w:r>
              <w:rPr>
                <w:rFonts w:hint="eastAsia"/>
              </w:rPr>
              <w:t>系统对</w:t>
            </w:r>
            <w:r>
              <w:t>货物信息做如下处理，</w:t>
            </w:r>
            <w:r>
              <w:rPr>
                <w:rFonts w:hint="eastAsia"/>
              </w:rPr>
              <w:t>若</w:t>
            </w:r>
            <w:r>
              <w:t>货物来自中转中心，则加入装车单</w:t>
            </w:r>
            <w:r w:rsidRPr="003B4F1E">
              <w:rPr>
                <w:rFonts w:hint="eastAsia"/>
              </w:rPr>
              <w:t>（记录装车日期、本中转中心汽运编号（中转中心编号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七位数字）、到达地（营业厅）、车辆代号、监装员、押运员、本次装箱所有订单条形码号）、运费（运费根据出发地和目的地自动生成）</w:t>
            </w:r>
            <w:r>
              <w:rPr>
                <w:rFonts w:hint="eastAsia"/>
              </w:rPr>
              <w:t>，</w:t>
            </w:r>
            <w:r>
              <w:t>若来自于营业厅，则加入中转单</w:t>
            </w:r>
            <w:r w:rsidRPr="003B4F1E">
              <w:rPr>
                <w:rFonts w:hint="eastAsia"/>
              </w:rPr>
              <w:t>（包括飞机、铁路、公路）。中转单包含装车日期、本中转中心中转单编号（中转中心编号</w:t>
            </w:r>
            <w:r w:rsidRPr="003B4F1E">
              <w:rPr>
                <w:rFonts w:hint="eastAsia"/>
              </w:rPr>
              <w:t>+</w:t>
            </w:r>
            <w:r w:rsidRPr="003B4F1E">
              <w:rPr>
                <w:rFonts w:hint="eastAsia"/>
              </w:rPr>
              <w:t>日期</w:t>
            </w:r>
            <w:r w:rsidRPr="003B4F1E">
              <w:rPr>
                <w:rFonts w:hint="eastAsia"/>
              </w:rPr>
              <w:t>+0000000</w:t>
            </w:r>
            <w:r w:rsidRPr="003B4F1E">
              <w:rPr>
                <w:rFonts w:hint="eastAsia"/>
              </w:rPr>
              <w:t>七位数字），航班号、出发地、到达地、货柜号、监装员、本次装箱所有托运单号、运费（运费根据出发地和目的地自动生成）</w:t>
            </w:r>
          </w:p>
          <w:p w:rsidR="00FA2398" w:rsidRDefault="00FA2398" w:rsidP="00FA2398">
            <w:pPr>
              <w:pStyle w:val="a7"/>
              <w:numPr>
                <w:ilvl w:val="0"/>
                <w:numId w:val="8"/>
              </w:numPr>
              <w:ind w:firstLineChars="0"/>
            </w:pPr>
            <w:r>
              <w:rPr>
                <w:rFonts w:hint="eastAsia"/>
              </w:rPr>
              <w:t>重复</w:t>
            </w:r>
            <w:r>
              <w:rPr>
                <w:rFonts w:hint="eastAsia"/>
              </w:rPr>
              <w:t>2</w:t>
            </w:r>
            <w:r>
              <w:rPr>
                <w:rFonts w:hint="eastAsia"/>
              </w:rPr>
              <w:t>到</w:t>
            </w:r>
            <w:r>
              <w:rPr>
                <w:rFonts w:hint="eastAsia"/>
              </w:rPr>
              <w:t>4</w:t>
            </w:r>
            <w:r>
              <w:t>步骤，知道完成所有需要汽车装运的货物</w:t>
            </w:r>
            <w:r>
              <w:t xml:space="preserve"> </w:t>
            </w:r>
          </w:p>
          <w:p w:rsidR="00FA2398" w:rsidRDefault="00FA2398" w:rsidP="00FA2398">
            <w:pPr>
              <w:numPr>
                <w:ilvl w:val="0"/>
                <w:numId w:val="8"/>
              </w:numPr>
            </w:pPr>
            <w:r>
              <w:rPr>
                <w:rFonts w:hint="eastAsia"/>
              </w:rPr>
              <w:t>管理员</w:t>
            </w:r>
            <w:r>
              <w:t>完成汽车装运管理</w:t>
            </w:r>
          </w:p>
          <w:p w:rsidR="00FA2398" w:rsidRPr="007811A3" w:rsidRDefault="00FA2398" w:rsidP="00FA2398">
            <w:pPr>
              <w:pStyle w:val="a7"/>
              <w:numPr>
                <w:ilvl w:val="0"/>
                <w:numId w:val="8"/>
              </w:numPr>
              <w:ind w:firstLineChars="0"/>
            </w:pPr>
            <w:r>
              <w:rPr>
                <w:rFonts w:hint="eastAsia"/>
              </w:rPr>
              <w:t>系统保存</w:t>
            </w:r>
            <w:r>
              <w:t>中转单或装车单，</w:t>
            </w:r>
            <w:r>
              <w:rPr>
                <w:rFonts w:hint="eastAsia"/>
              </w:rPr>
              <w:t>退出</w:t>
            </w:r>
            <w:r>
              <w:t>当前任务</w:t>
            </w:r>
          </w:p>
        </w:tc>
      </w:tr>
      <w:tr w:rsidR="00FA2398" w:rsidTr="00FA2398">
        <w:tc>
          <w:tcPr>
            <w:tcW w:w="1413" w:type="dxa"/>
            <w:vAlign w:val="center"/>
          </w:tcPr>
          <w:p w:rsidR="00FA2398" w:rsidRPr="00D148C9" w:rsidRDefault="00FA2398" w:rsidP="00FA2398">
            <w:pPr>
              <w:jc w:val="center"/>
              <w:rPr>
                <w:b/>
              </w:rPr>
            </w:pPr>
            <w:r w:rsidRPr="00D148C9">
              <w:rPr>
                <w:rFonts w:hint="eastAsia"/>
                <w:b/>
              </w:rPr>
              <w:t>扩展流程</w:t>
            </w:r>
          </w:p>
        </w:tc>
        <w:tc>
          <w:tcPr>
            <w:tcW w:w="6888" w:type="dxa"/>
            <w:gridSpan w:val="3"/>
          </w:tcPr>
          <w:p w:rsidR="00FA2398" w:rsidRDefault="00FA2398" w:rsidP="00FA2398">
            <w:r>
              <w:t>无</w:t>
            </w:r>
          </w:p>
        </w:tc>
      </w:tr>
      <w:tr w:rsidR="00FA2398" w:rsidTr="00FA2398">
        <w:tc>
          <w:tcPr>
            <w:tcW w:w="1413" w:type="dxa"/>
            <w:vAlign w:val="center"/>
          </w:tcPr>
          <w:p w:rsidR="00FA2398" w:rsidRPr="00D148C9" w:rsidRDefault="00FA2398" w:rsidP="00FA2398">
            <w:pPr>
              <w:jc w:val="center"/>
              <w:rPr>
                <w:b/>
              </w:rPr>
            </w:pPr>
            <w:r w:rsidRPr="00D148C9">
              <w:rPr>
                <w:rFonts w:hint="eastAsia"/>
                <w:b/>
              </w:rPr>
              <w:t>特殊需求</w:t>
            </w:r>
          </w:p>
        </w:tc>
        <w:tc>
          <w:tcPr>
            <w:tcW w:w="6888" w:type="dxa"/>
            <w:gridSpan w:val="3"/>
          </w:tcPr>
          <w:p w:rsidR="00FA2398" w:rsidRDefault="00FA2398" w:rsidP="00FA2398">
            <w:r>
              <w:t>无</w:t>
            </w:r>
          </w:p>
        </w:tc>
      </w:tr>
    </w:tbl>
    <w:p w:rsidR="00FA2398" w:rsidRDefault="00FA2398" w:rsidP="00FA2398">
      <w:pPr>
        <w:pStyle w:val="2"/>
      </w:pPr>
      <w:bookmarkStart w:id="20" w:name="_Toc439009597"/>
      <w:r>
        <w:lastRenderedPageBreak/>
        <w:t>用例</w:t>
      </w:r>
      <w:r>
        <w:rPr>
          <w:rFonts w:hint="eastAsia"/>
        </w:rPr>
        <w:t>1</w:t>
      </w:r>
      <w:r w:rsidR="00D73F77">
        <w:rPr>
          <w:rFonts w:hint="eastAsia"/>
        </w:rPr>
        <w:t>5</w:t>
      </w:r>
      <w:r>
        <w:rPr>
          <w:rFonts w:hint="eastAsia"/>
        </w:rPr>
        <w:t>中转接收</w:t>
      </w:r>
      <w:bookmarkEnd w:id="20"/>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Pr="00D148C9" w:rsidRDefault="00FA2398" w:rsidP="00FA2398">
            <w:pPr>
              <w:jc w:val="center"/>
              <w:rPr>
                <w:b/>
              </w:rPr>
            </w:pPr>
            <w:r w:rsidRPr="00D148C9">
              <w:rPr>
                <w:rFonts w:hint="eastAsia"/>
                <w:b/>
              </w:rPr>
              <w:t>ID</w:t>
            </w:r>
          </w:p>
        </w:tc>
        <w:tc>
          <w:tcPr>
            <w:tcW w:w="2693" w:type="dxa"/>
          </w:tcPr>
          <w:p w:rsidR="00FA2398" w:rsidRDefault="00FA2398" w:rsidP="00FA2398">
            <w:pPr>
              <w:jc w:val="center"/>
            </w:pPr>
            <w:r>
              <w:t>UC1</w:t>
            </w:r>
            <w:r w:rsidR="00D73F77">
              <w:t>5</w:t>
            </w:r>
          </w:p>
        </w:tc>
        <w:tc>
          <w:tcPr>
            <w:tcW w:w="1701" w:type="dxa"/>
          </w:tcPr>
          <w:p w:rsidR="00FA2398" w:rsidRPr="00D148C9" w:rsidRDefault="00FA2398" w:rsidP="00FA2398">
            <w:pPr>
              <w:jc w:val="center"/>
              <w:rPr>
                <w:b/>
              </w:rPr>
            </w:pPr>
            <w:r w:rsidRPr="00D148C9">
              <w:rPr>
                <w:rFonts w:hint="eastAsia"/>
                <w:b/>
              </w:rPr>
              <w:t>名称</w:t>
            </w:r>
          </w:p>
        </w:tc>
        <w:tc>
          <w:tcPr>
            <w:tcW w:w="2494" w:type="dxa"/>
          </w:tcPr>
          <w:p w:rsidR="00FA2398" w:rsidRDefault="00FA2398" w:rsidP="00FA2398">
            <w:pPr>
              <w:jc w:val="center"/>
            </w:pPr>
            <w:r>
              <w:t>中转接</w:t>
            </w:r>
            <w:r>
              <w:rPr>
                <w:rFonts w:hint="eastAsia"/>
              </w:rPr>
              <w:t>收</w:t>
            </w:r>
          </w:p>
        </w:tc>
      </w:tr>
      <w:tr w:rsidR="00FA2398" w:rsidTr="00FA2398">
        <w:tc>
          <w:tcPr>
            <w:tcW w:w="1413" w:type="dxa"/>
          </w:tcPr>
          <w:p w:rsidR="00FA2398" w:rsidRPr="00D148C9" w:rsidRDefault="00FA2398" w:rsidP="00FA2398">
            <w:pPr>
              <w:jc w:val="center"/>
              <w:rPr>
                <w:b/>
              </w:rPr>
            </w:pPr>
            <w:r w:rsidRPr="00D148C9">
              <w:rPr>
                <w:rFonts w:hint="eastAsia"/>
                <w:b/>
              </w:rPr>
              <w:t>创建者</w:t>
            </w:r>
          </w:p>
        </w:tc>
        <w:tc>
          <w:tcPr>
            <w:tcW w:w="2693" w:type="dxa"/>
          </w:tcPr>
          <w:p w:rsidR="00FA2398" w:rsidRDefault="00FA2398" w:rsidP="00FA2398">
            <w:pPr>
              <w:jc w:val="center"/>
            </w:pPr>
            <w:r>
              <w:t>焦润</w:t>
            </w:r>
          </w:p>
        </w:tc>
        <w:tc>
          <w:tcPr>
            <w:tcW w:w="1701" w:type="dxa"/>
          </w:tcPr>
          <w:p w:rsidR="00FA2398" w:rsidRPr="00D148C9" w:rsidRDefault="00FA2398" w:rsidP="00FA2398">
            <w:pPr>
              <w:jc w:val="center"/>
              <w:rPr>
                <w:b/>
              </w:rPr>
            </w:pPr>
            <w:r w:rsidRPr="00D148C9">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Pr="00D148C9" w:rsidRDefault="00FA2398" w:rsidP="00FA2398">
            <w:pPr>
              <w:jc w:val="center"/>
              <w:rPr>
                <w:b/>
              </w:rPr>
            </w:pPr>
            <w:r w:rsidRPr="00D148C9">
              <w:rPr>
                <w:rFonts w:hint="eastAsia"/>
                <w:b/>
              </w:rPr>
              <w:t>创建日期</w:t>
            </w:r>
          </w:p>
        </w:tc>
        <w:tc>
          <w:tcPr>
            <w:tcW w:w="2693" w:type="dxa"/>
          </w:tcPr>
          <w:p w:rsidR="00FA2398" w:rsidRDefault="00FA2398" w:rsidP="00FA2398">
            <w:pPr>
              <w:jc w:val="center"/>
            </w:pPr>
            <w:r>
              <w:t>2015/9/26</w:t>
            </w:r>
          </w:p>
        </w:tc>
        <w:tc>
          <w:tcPr>
            <w:tcW w:w="1701" w:type="dxa"/>
          </w:tcPr>
          <w:p w:rsidR="00FA2398" w:rsidRPr="00D148C9" w:rsidRDefault="00FA2398" w:rsidP="00FA2398">
            <w:pPr>
              <w:jc w:val="center"/>
              <w:rPr>
                <w:b/>
              </w:rPr>
            </w:pPr>
            <w:r w:rsidRPr="00D148C9">
              <w:rPr>
                <w:rFonts w:hint="eastAsia"/>
                <w:b/>
              </w:rPr>
              <w:t>最后更新日期</w:t>
            </w:r>
          </w:p>
        </w:tc>
        <w:tc>
          <w:tcPr>
            <w:tcW w:w="2494" w:type="dxa"/>
          </w:tcPr>
          <w:p w:rsidR="00FA2398" w:rsidRDefault="00FA2398" w:rsidP="00FA2398">
            <w:pPr>
              <w:jc w:val="center"/>
            </w:pPr>
            <w:r>
              <w:t>2015/12/27</w:t>
            </w:r>
          </w:p>
        </w:tc>
      </w:tr>
      <w:tr w:rsidR="00FA2398" w:rsidTr="00FA2398">
        <w:tc>
          <w:tcPr>
            <w:tcW w:w="1413" w:type="dxa"/>
            <w:vAlign w:val="center"/>
          </w:tcPr>
          <w:p w:rsidR="00FA2398" w:rsidRPr="00D148C9" w:rsidRDefault="00FA2398" w:rsidP="00FA2398">
            <w:pPr>
              <w:jc w:val="center"/>
              <w:rPr>
                <w:b/>
              </w:rPr>
            </w:pPr>
            <w:r w:rsidRPr="00D148C9">
              <w:rPr>
                <w:rFonts w:hint="eastAsia"/>
                <w:b/>
              </w:rPr>
              <w:t>参与者</w:t>
            </w:r>
          </w:p>
        </w:tc>
        <w:tc>
          <w:tcPr>
            <w:tcW w:w="6888" w:type="dxa"/>
            <w:gridSpan w:val="3"/>
          </w:tcPr>
          <w:p w:rsidR="00FA2398" w:rsidRDefault="00FA2398" w:rsidP="00FA2398">
            <w:r>
              <w:t>中转中心业务员，目标记录到达中转中心的货物信息</w:t>
            </w:r>
          </w:p>
        </w:tc>
      </w:tr>
      <w:tr w:rsidR="00FA2398" w:rsidRPr="002238B8" w:rsidTr="00FA2398">
        <w:tc>
          <w:tcPr>
            <w:tcW w:w="1413" w:type="dxa"/>
            <w:vAlign w:val="center"/>
          </w:tcPr>
          <w:p w:rsidR="00FA2398" w:rsidRPr="00D148C9" w:rsidRDefault="00FA2398" w:rsidP="00FA2398">
            <w:pPr>
              <w:jc w:val="center"/>
              <w:rPr>
                <w:b/>
              </w:rPr>
            </w:pPr>
            <w:r w:rsidRPr="00D148C9">
              <w:rPr>
                <w:rFonts w:hint="eastAsia"/>
                <w:b/>
              </w:rPr>
              <w:t>触发条件</w:t>
            </w:r>
          </w:p>
        </w:tc>
        <w:tc>
          <w:tcPr>
            <w:tcW w:w="6888" w:type="dxa"/>
            <w:gridSpan w:val="3"/>
          </w:tcPr>
          <w:p w:rsidR="00FA2398" w:rsidRDefault="00FA2398" w:rsidP="00FA2398">
            <w:r>
              <w:rPr>
                <w:rFonts w:hint="eastAsia"/>
              </w:rPr>
              <w:t>有</w:t>
            </w:r>
            <w:r>
              <w:t>货物到达中转中心</w:t>
            </w:r>
            <w:r>
              <w:rPr>
                <w:rFonts w:hint="eastAsia"/>
              </w:rPr>
              <w:t>，中转中心</w:t>
            </w:r>
            <w:r>
              <w:t>业务员</w:t>
            </w:r>
            <w:r>
              <w:rPr>
                <w:rFonts w:hint="eastAsia"/>
              </w:rPr>
              <w:t>进行中转接收</w:t>
            </w:r>
          </w:p>
        </w:tc>
      </w:tr>
      <w:tr w:rsidR="00FA2398" w:rsidTr="00FA2398">
        <w:tc>
          <w:tcPr>
            <w:tcW w:w="1413" w:type="dxa"/>
            <w:vAlign w:val="center"/>
          </w:tcPr>
          <w:p w:rsidR="00FA2398" w:rsidRPr="00D148C9" w:rsidRDefault="00FA2398" w:rsidP="00FA2398">
            <w:pPr>
              <w:jc w:val="center"/>
              <w:rPr>
                <w:b/>
              </w:rPr>
            </w:pPr>
            <w:r w:rsidRPr="00D148C9">
              <w:rPr>
                <w:rFonts w:hint="eastAsia"/>
                <w:b/>
              </w:rPr>
              <w:t>前置条件</w:t>
            </w:r>
          </w:p>
        </w:tc>
        <w:tc>
          <w:tcPr>
            <w:tcW w:w="6888" w:type="dxa"/>
            <w:gridSpan w:val="3"/>
          </w:tcPr>
          <w:p w:rsidR="00FA2398" w:rsidRDefault="00FA2398" w:rsidP="00FA2398">
            <w:r>
              <w:rPr>
                <w:rFonts w:hint="eastAsia"/>
              </w:rPr>
              <w:t>中转中心</w:t>
            </w:r>
            <w:r>
              <w:t>业务员必须已经被识别和认证</w:t>
            </w:r>
          </w:p>
        </w:tc>
      </w:tr>
      <w:tr w:rsidR="00FA2398" w:rsidTr="00FA2398">
        <w:tc>
          <w:tcPr>
            <w:tcW w:w="1413" w:type="dxa"/>
            <w:vAlign w:val="center"/>
          </w:tcPr>
          <w:p w:rsidR="00FA2398" w:rsidRPr="00D148C9" w:rsidRDefault="00FA2398" w:rsidP="00FA2398">
            <w:pPr>
              <w:jc w:val="center"/>
              <w:rPr>
                <w:b/>
              </w:rPr>
            </w:pPr>
            <w:r w:rsidRPr="00D148C9">
              <w:rPr>
                <w:rFonts w:hint="eastAsia"/>
                <w:b/>
              </w:rPr>
              <w:t>后置条件</w:t>
            </w:r>
          </w:p>
        </w:tc>
        <w:tc>
          <w:tcPr>
            <w:tcW w:w="6888" w:type="dxa"/>
            <w:gridSpan w:val="3"/>
          </w:tcPr>
          <w:p w:rsidR="00FA2398" w:rsidRDefault="00FA2398" w:rsidP="00FA2398">
            <w:r>
              <w:rPr>
                <w:rFonts w:hint="eastAsia"/>
              </w:rPr>
              <w:t>中转中心到达单被</w:t>
            </w:r>
            <w:r>
              <w:t>保存</w:t>
            </w:r>
          </w:p>
        </w:tc>
      </w:tr>
      <w:tr w:rsidR="00FA2398" w:rsidTr="00FA2398">
        <w:tc>
          <w:tcPr>
            <w:tcW w:w="1413" w:type="dxa"/>
            <w:vAlign w:val="center"/>
          </w:tcPr>
          <w:p w:rsidR="00FA2398" w:rsidRPr="00D148C9" w:rsidRDefault="00FA2398" w:rsidP="00FA2398">
            <w:pPr>
              <w:jc w:val="center"/>
              <w:rPr>
                <w:b/>
              </w:rPr>
            </w:pPr>
            <w:r w:rsidRPr="00D148C9">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Pr="00D148C9" w:rsidRDefault="00FA2398" w:rsidP="00FA2398">
            <w:pPr>
              <w:jc w:val="center"/>
              <w:rPr>
                <w:b/>
              </w:rPr>
            </w:pPr>
            <w:r w:rsidRPr="00D148C9">
              <w:rPr>
                <w:rFonts w:hint="eastAsia"/>
                <w:b/>
              </w:rPr>
              <w:t>正常</w:t>
            </w:r>
            <w:r>
              <w:rPr>
                <w:rFonts w:hint="eastAsia"/>
                <w:b/>
              </w:rPr>
              <w:t>流程</w:t>
            </w:r>
          </w:p>
        </w:tc>
        <w:tc>
          <w:tcPr>
            <w:tcW w:w="6888" w:type="dxa"/>
            <w:gridSpan w:val="3"/>
          </w:tcPr>
          <w:p w:rsidR="00FA2398" w:rsidRDefault="00FA2398" w:rsidP="00FA2398">
            <w:pPr>
              <w:pStyle w:val="a7"/>
              <w:numPr>
                <w:ilvl w:val="0"/>
                <w:numId w:val="9"/>
              </w:numPr>
              <w:ind w:firstLineChars="0"/>
            </w:pPr>
            <w:r>
              <w:rPr>
                <w:rFonts w:hint="eastAsia"/>
              </w:rPr>
              <w:t>中转中心业务员</w:t>
            </w:r>
            <w:r>
              <w:t>进行中转接收</w:t>
            </w:r>
          </w:p>
          <w:p w:rsidR="00FA2398" w:rsidRDefault="00FA2398" w:rsidP="00FA2398">
            <w:pPr>
              <w:pStyle w:val="a7"/>
              <w:numPr>
                <w:ilvl w:val="0"/>
                <w:numId w:val="9"/>
              </w:numPr>
              <w:ind w:firstLineChars="0"/>
            </w:pPr>
            <w:r>
              <w:t>系统</w:t>
            </w:r>
            <w:r>
              <w:rPr>
                <w:rFonts w:hint="eastAsia"/>
              </w:rPr>
              <w:t>要求输入</w:t>
            </w:r>
            <w:r>
              <w:t>货物信息</w:t>
            </w:r>
          </w:p>
          <w:p w:rsidR="00FA2398" w:rsidRDefault="00FA2398" w:rsidP="00FA2398">
            <w:pPr>
              <w:pStyle w:val="a7"/>
              <w:numPr>
                <w:ilvl w:val="0"/>
                <w:numId w:val="9"/>
              </w:numPr>
              <w:ind w:firstLineChars="0"/>
            </w:pPr>
            <w:r>
              <w:rPr>
                <w:rFonts w:hint="eastAsia"/>
              </w:rPr>
              <w:t>业务员输入</w:t>
            </w:r>
            <w:r>
              <w:t>货物信息</w:t>
            </w:r>
            <w:r>
              <w:rPr>
                <w:rFonts w:hint="eastAsia"/>
              </w:rPr>
              <w:t>，</w:t>
            </w:r>
            <w:r w:rsidRPr="003B4F1E">
              <w:rPr>
                <w:rFonts w:hint="eastAsia"/>
              </w:rPr>
              <w:t>包含货物到达信息（中转中心编号（</w:t>
            </w:r>
            <w:r w:rsidRPr="003B4F1E">
              <w:rPr>
                <w:rFonts w:hint="eastAsia"/>
              </w:rPr>
              <w:t>025</w:t>
            </w:r>
            <w:r w:rsidRPr="003B4F1E">
              <w:rPr>
                <w:rFonts w:hint="eastAsia"/>
              </w:rPr>
              <w:t>城市编码</w:t>
            </w:r>
            <w:r w:rsidRPr="003B4F1E">
              <w:rPr>
                <w:rFonts w:hint="eastAsia"/>
              </w:rPr>
              <w:t>+0</w:t>
            </w:r>
            <w:r w:rsidRPr="003B4F1E">
              <w:rPr>
                <w:rFonts w:hint="eastAsia"/>
              </w:rPr>
              <w:t>营业厅</w:t>
            </w:r>
            <w:r w:rsidRPr="003B4F1E">
              <w:rPr>
                <w:rFonts w:hint="eastAsia"/>
              </w:rPr>
              <w:t>+00</w:t>
            </w:r>
            <w:r w:rsidRPr="003B4F1E">
              <w:rPr>
                <w:rFonts w:hint="eastAsia"/>
              </w:rPr>
              <w:t>鼓楼中转中心）、到达日期、中转单编号、出发地、货物到达状态（损坏、完整、丢失））</w:t>
            </w:r>
          </w:p>
          <w:p w:rsidR="00FA2398" w:rsidRDefault="00FA2398" w:rsidP="00FA2398">
            <w:pPr>
              <w:pStyle w:val="a7"/>
              <w:numPr>
                <w:ilvl w:val="0"/>
                <w:numId w:val="9"/>
              </w:numPr>
              <w:ind w:firstLineChars="0"/>
            </w:pPr>
            <w:r>
              <w:rPr>
                <w:rFonts w:hint="eastAsia"/>
              </w:rPr>
              <w:t>系统</w:t>
            </w:r>
            <w:r>
              <w:t>将货物信息加入中转中心到达单</w:t>
            </w:r>
            <w:r>
              <w:t xml:space="preserve"> </w:t>
            </w:r>
          </w:p>
          <w:p w:rsidR="00FA2398" w:rsidRDefault="00FA2398" w:rsidP="00FA2398">
            <w:pPr>
              <w:pStyle w:val="a7"/>
              <w:numPr>
                <w:ilvl w:val="0"/>
                <w:numId w:val="9"/>
              </w:numPr>
              <w:ind w:firstLineChars="0"/>
            </w:pPr>
            <w:r>
              <w:rPr>
                <w:rFonts w:hint="eastAsia"/>
              </w:rPr>
              <w:t>重复</w:t>
            </w:r>
            <w:r>
              <w:t>步骤</w:t>
            </w:r>
            <w:r>
              <w:rPr>
                <w:rFonts w:hint="eastAsia"/>
              </w:rPr>
              <w:t>2</w:t>
            </w:r>
            <w:r>
              <w:rPr>
                <w:rFonts w:hint="eastAsia"/>
              </w:rPr>
              <w:t>到</w:t>
            </w:r>
            <w:r>
              <w:rPr>
                <w:rFonts w:hint="eastAsia"/>
              </w:rPr>
              <w:t>4</w:t>
            </w:r>
            <w:r>
              <w:t>，直到完成</w:t>
            </w:r>
            <w:r>
              <w:rPr>
                <w:rFonts w:hint="eastAsia"/>
              </w:rPr>
              <w:t>所有</w:t>
            </w:r>
            <w:r>
              <w:t>到达货物并保存</w:t>
            </w:r>
          </w:p>
          <w:p w:rsidR="00FA2398" w:rsidRPr="00405A89" w:rsidRDefault="00FA2398" w:rsidP="00FA2398">
            <w:pPr>
              <w:pStyle w:val="a7"/>
              <w:numPr>
                <w:ilvl w:val="0"/>
                <w:numId w:val="9"/>
              </w:numPr>
              <w:ind w:firstLineChars="0"/>
            </w:pPr>
            <w:r>
              <w:rPr>
                <w:rFonts w:hint="eastAsia"/>
              </w:rPr>
              <w:t>系统</w:t>
            </w:r>
            <w:r>
              <w:t>保存到达单</w:t>
            </w:r>
            <w:r>
              <w:rPr>
                <w:rFonts w:hint="eastAsia"/>
              </w:rPr>
              <w:t>，</w:t>
            </w:r>
            <w:r>
              <w:t>提示接收完成，退出当前任务</w:t>
            </w:r>
          </w:p>
        </w:tc>
      </w:tr>
      <w:tr w:rsidR="00FA2398" w:rsidTr="00FA2398">
        <w:tc>
          <w:tcPr>
            <w:tcW w:w="1413" w:type="dxa"/>
            <w:vAlign w:val="center"/>
          </w:tcPr>
          <w:p w:rsidR="00FA2398" w:rsidRPr="00D148C9" w:rsidRDefault="00FA2398" w:rsidP="00FA2398">
            <w:pPr>
              <w:jc w:val="center"/>
              <w:rPr>
                <w:b/>
              </w:rPr>
            </w:pPr>
            <w:r w:rsidRPr="00D148C9">
              <w:rPr>
                <w:rFonts w:hint="eastAsia"/>
                <w:b/>
              </w:rPr>
              <w:t>扩展流程</w:t>
            </w:r>
          </w:p>
        </w:tc>
        <w:tc>
          <w:tcPr>
            <w:tcW w:w="6888" w:type="dxa"/>
            <w:gridSpan w:val="3"/>
          </w:tcPr>
          <w:p w:rsidR="00FA2398" w:rsidRDefault="00FA2398" w:rsidP="00FA2398">
            <w:r>
              <w:t>无</w:t>
            </w:r>
          </w:p>
        </w:tc>
      </w:tr>
      <w:tr w:rsidR="00FA2398" w:rsidTr="00FA2398">
        <w:tc>
          <w:tcPr>
            <w:tcW w:w="1413" w:type="dxa"/>
            <w:vAlign w:val="center"/>
          </w:tcPr>
          <w:p w:rsidR="00FA2398" w:rsidRPr="00D148C9" w:rsidRDefault="00FA2398" w:rsidP="00FA2398">
            <w:pPr>
              <w:jc w:val="center"/>
              <w:rPr>
                <w:b/>
              </w:rPr>
            </w:pPr>
            <w:r w:rsidRPr="00D148C9">
              <w:rPr>
                <w:rFonts w:hint="eastAsia"/>
                <w:b/>
              </w:rPr>
              <w:t>特殊需求</w:t>
            </w:r>
          </w:p>
        </w:tc>
        <w:tc>
          <w:tcPr>
            <w:tcW w:w="6888" w:type="dxa"/>
            <w:gridSpan w:val="3"/>
          </w:tcPr>
          <w:p w:rsidR="00FA2398" w:rsidRDefault="00FA2398" w:rsidP="00FA2398">
            <w:r>
              <w:t>1.</w:t>
            </w:r>
            <w:r>
              <w:t>货物到达时立即取货生成到达单</w:t>
            </w:r>
          </w:p>
        </w:tc>
      </w:tr>
    </w:tbl>
    <w:p w:rsidR="00FA2398" w:rsidRDefault="00FA2398" w:rsidP="00FA2398"/>
    <w:p w:rsidR="00FA2398" w:rsidRDefault="00FA2398" w:rsidP="00FA2398">
      <w:pPr>
        <w:pStyle w:val="2"/>
      </w:pPr>
      <w:bookmarkStart w:id="21" w:name="_Toc439009598"/>
      <w:r>
        <w:t>用例</w:t>
      </w:r>
      <w:r>
        <w:rPr>
          <w:rFonts w:hint="eastAsia"/>
        </w:rPr>
        <w:t>1</w:t>
      </w:r>
      <w:r w:rsidR="00D73F77">
        <w:rPr>
          <w:rFonts w:hint="eastAsia"/>
        </w:rPr>
        <w:t>6</w:t>
      </w:r>
      <w:r>
        <w:rPr>
          <w:rFonts w:hint="eastAsia"/>
        </w:rPr>
        <w:t>出库</w:t>
      </w:r>
      <w:bookmarkEnd w:id="21"/>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701"/>
        <w:gridCol w:w="2494"/>
      </w:tblGrid>
      <w:tr w:rsidR="00FA2398" w:rsidTr="00FA2398">
        <w:tc>
          <w:tcPr>
            <w:tcW w:w="1413" w:type="dxa"/>
            <w:shd w:val="clear" w:color="auto" w:fill="auto"/>
          </w:tcPr>
          <w:p w:rsidR="00FA2398" w:rsidRPr="00A82AA3" w:rsidRDefault="00FA2398" w:rsidP="00FA2398">
            <w:pPr>
              <w:jc w:val="center"/>
              <w:rPr>
                <w:b/>
              </w:rPr>
            </w:pPr>
            <w:r w:rsidRPr="00A82AA3">
              <w:rPr>
                <w:rFonts w:hint="eastAsia"/>
                <w:b/>
              </w:rPr>
              <w:t>ID</w:t>
            </w:r>
          </w:p>
        </w:tc>
        <w:tc>
          <w:tcPr>
            <w:tcW w:w="2693" w:type="dxa"/>
            <w:shd w:val="clear" w:color="auto" w:fill="auto"/>
          </w:tcPr>
          <w:p w:rsidR="00FA2398" w:rsidRDefault="00FA2398" w:rsidP="00FA2398">
            <w:pPr>
              <w:jc w:val="center"/>
            </w:pPr>
            <w:r>
              <w:rPr>
                <w:rFonts w:hint="eastAsia"/>
              </w:rPr>
              <w:t>1</w:t>
            </w:r>
            <w:r w:rsidR="00D73F77">
              <w:rPr>
                <w:rFonts w:hint="eastAsia"/>
              </w:rPr>
              <w:t>6</w:t>
            </w:r>
          </w:p>
        </w:tc>
        <w:tc>
          <w:tcPr>
            <w:tcW w:w="1701" w:type="dxa"/>
            <w:shd w:val="clear" w:color="auto" w:fill="auto"/>
          </w:tcPr>
          <w:p w:rsidR="00FA2398" w:rsidRPr="00A82AA3" w:rsidRDefault="00FA2398" w:rsidP="00FA2398">
            <w:pPr>
              <w:jc w:val="center"/>
              <w:rPr>
                <w:b/>
              </w:rPr>
            </w:pPr>
            <w:r w:rsidRPr="00A82AA3">
              <w:rPr>
                <w:rFonts w:hint="eastAsia"/>
                <w:b/>
              </w:rPr>
              <w:t>名称</w:t>
            </w:r>
          </w:p>
        </w:tc>
        <w:tc>
          <w:tcPr>
            <w:tcW w:w="2494" w:type="dxa"/>
            <w:shd w:val="clear" w:color="auto" w:fill="auto"/>
          </w:tcPr>
          <w:p w:rsidR="00FA2398" w:rsidRDefault="00FA2398" w:rsidP="00FA2398">
            <w:pPr>
              <w:jc w:val="center"/>
            </w:pPr>
            <w:r>
              <w:rPr>
                <w:rFonts w:hint="eastAsia"/>
              </w:rPr>
              <w:t>出库</w:t>
            </w:r>
          </w:p>
        </w:tc>
      </w:tr>
      <w:tr w:rsidR="00FA2398" w:rsidTr="00FA2398">
        <w:tc>
          <w:tcPr>
            <w:tcW w:w="1413" w:type="dxa"/>
            <w:shd w:val="clear" w:color="auto" w:fill="auto"/>
          </w:tcPr>
          <w:p w:rsidR="00FA2398" w:rsidRPr="00A82AA3" w:rsidRDefault="00FA2398" w:rsidP="00FA2398">
            <w:pPr>
              <w:jc w:val="center"/>
              <w:rPr>
                <w:b/>
              </w:rPr>
            </w:pPr>
            <w:r w:rsidRPr="00A82AA3">
              <w:rPr>
                <w:rFonts w:hint="eastAsia"/>
                <w:b/>
              </w:rPr>
              <w:t>创建者</w:t>
            </w:r>
          </w:p>
        </w:tc>
        <w:tc>
          <w:tcPr>
            <w:tcW w:w="2693" w:type="dxa"/>
            <w:shd w:val="clear" w:color="auto" w:fill="auto"/>
          </w:tcPr>
          <w:p w:rsidR="00FA2398" w:rsidRDefault="00FA2398" w:rsidP="00FA2398">
            <w:pPr>
              <w:jc w:val="center"/>
            </w:pPr>
            <w:r>
              <w:rPr>
                <w:rFonts w:hint="eastAsia"/>
              </w:rPr>
              <w:t>孙婧</w:t>
            </w:r>
          </w:p>
        </w:tc>
        <w:tc>
          <w:tcPr>
            <w:tcW w:w="1701" w:type="dxa"/>
            <w:shd w:val="clear" w:color="auto" w:fill="auto"/>
          </w:tcPr>
          <w:p w:rsidR="00FA2398" w:rsidRPr="00A82AA3" w:rsidRDefault="00FA2398" w:rsidP="00FA2398">
            <w:pPr>
              <w:jc w:val="center"/>
              <w:rPr>
                <w:b/>
              </w:rPr>
            </w:pPr>
            <w:r w:rsidRPr="00A82AA3">
              <w:rPr>
                <w:rFonts w:hint="eastAsia"/>
                <w:b/>
              </w:rPr>
              <w:t>最后一次更新者</w:t>
            </w:r>
          </w:p>
        </w:tc>
        <w:tc>
          <w:tcPr>
            <w:tcW w:w="2494" w:type="dxa"/>
            <w:shd w:val="clear" w:color="auto" w:fill="auto"/>
          </w:tcPr>
          <w:p w:rsidR="00FA2398" w:rsidRDefault="00FA2398" w:rsidP="00FA2398">
            <w:pPr>
              <w:jc w:val="center"/>
            </w:pPr>
            <w:r>
              <w:rPr>
                <w:rFonts w:hint="eastAsia"/>
              </w:rPr>
              <w:t>孙婧</w:t>
            </w:r>
          </w:p>
        </w:tc>
      </w:tr>
      <w:tr w:rsidR="00FA2398" w:rsidTr="00FA2398">
        <w:tc>
          <w:tcPr>
            <w:tcW w:w="1413" w:type="dxa"/>
            <w:shd w:val="clear" w:color="auto" w:fill="auto"/>
          </w:tcPr>
          <w:p w:rsidR="00FA2398" w:rsidRPr="00A82AA3" w:rsidRDefault="00FA2398" w:rsidP="00FA2398">
            <w:pPr>
              <w:jc w:val="center"/>
              <w:rPr>
                <w:b/>
              </w:rPr>
            </w:pPr>
            <w:r w:rsidRPr="00A82AA3">
              <w:rPr>
                <w:rFonts w:hint="eastAsia"/>
                <w:b/>
              </w:rPr>
              <w:t>创建日期</w:t>
            </w:r>
          </w:p>
        </w:tc>
        <w:tc>
          <w:tcPr>
            <w:tcW w:w="2693" w:type="dxa"/>
            <w:shd w:val="clear" w:color="auto" w:fill="auto"/>
          </w:tcPr>
          <w:p w:rsidR="00FA2398" w:rsidRDefault="00FA2398" w:rsidP="00FA2398">
            <w:pPr>
              <w:jc w:val="center"/>
            </w:pPr>
            <w:r>
              <w:rPr>
                <w:rFonts w:hint="eastAsia"/>
              </w:rPr>
              <w:t>2015.10.2</w:t>
            </w:r>
          </w:p>
        </w:tc>
        <w:tc>
          <w:tcPr>
            <w:tcW w:w="1701" w:type="dxa"/>
            <w:shd w:val="clear" w:color="auto" w:fill="auto"/>
          </w:tcPr>
          <w:p w:rsidR="00FA2398" w:rsidRPr="00A82AA3" w:rsidRDefault="00FA2398" w:rsidP="00FA2398">
            <w:pPr>
              <w:jc w:val="center"/>
              <w:rPr>
                <w:b/>
              </w:rPr>
            </w:pPr>
            <w:r w:rsidRPr="00A82AA3">
              <w:rPr>
                <w:rFonts w:hint="eastAsia"/>
                <w:b/>
              </w:rPr>
              <w:t>最后更新日期</w:t>
            </w:r>
          </w:p>
        </w:tc>
        <w:tc>
          <w:tcPr>
            <w:tcW w:w="2494" w:type="dxa"/>
            <w:shd w:val="clear" w:color="auto" w:fill="auto"/>
          </w:tcPr>
          <w:p w:rsidR="00FA2398" w:rsidRDefault="00FA2398" w:rsidP="00FA2398">
            <w:pPr>
              <w:jc w:val="center"/>
            </w:pPr>
            <w:r>
              <w:rPr>
                <w:rFonts w:hint="eastAsia"/>
              </w:rPr>
              <w:t>2015.12.27</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参与者</w:t>
            </w:r>
          </w:p>
        </w:tc>
        <w:tc>
          <w:tcPr>
            <w:tcW w:w="6888" w:type="dxa"/>
            <w:gridSpan w:val="3"/>
            <w:shd w:val="clear" w:color="auto" w:fill="auto"/>
          </w:tcPr>
          <w:p w:rsidR="00FA2398" w:rsidRDefault="00FA2398" w:rsidP="00FA2398">
            <w:r>
              <w:rPr>
                <w:rFonts w:hint="eastAsia"/>
              </w:rPr>
              <w:t>中转中心仓库管理人员，目标是将仓库中即将运出的货物出库</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触发条件</w:t>
            </w:r>
          </w:p>
        </w:tc>
        <w:tc>
          <w:tcPr>
            <w:tcW w:w="6888" w:type="dxa"/>
            <w:gridSpan w:val="3"/>
            <w:shd w:val="clear" w:color="auto" w:fill="auto"/>
          </w:tcPr>
          <w:p w:rsidR="00FA2398" w:rsidRDefault="00FA2398" w:rsidP="00FA2398">
            <w:r>
              <w:rPr>
                <w:rFonts w:hint="eastAsia"/>
              </w:rPr>
              <w:t>中转中心仓库管理员进行出库操作</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前置条件</w:t>
            </w:r>
          </w:p>
        </w:tc>
        <w:tc>
          <w:tcPr>
            <w:tcW w:w="6888" w:type="dxa"/>
            <w:gridSpan w:val="3"/>
            <w:shd w:val="clear" w:color="auto" w:fill="auto"/>
          </w:tcPr>
          <w:p w:rsidR="00FA2398" w:rsidRDefault="00FA2398" w:rsidP="00FA2398">
            <w:r>
              <w:rPr>
                <w:rFonts w:hint="eastAsia"/>
              </w:rPr>
              <w:t>中转中心仓库管理员必须已经被识别和授权</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后置条件</w:t>
            </w:r>
          </w:p>
        </w:tc>
        <w:tc>
          <w:tcPr>
            <w:tcW w:w="6888" w:type="dxa"/>
            <w:gridSpan w:val="3"/>
            <w:shd w:val="clear" w:color="auto" w:fill="auto"/>
          </w:tcPr>
          <w:p w:rsidR="00FA2398" w:rsidRDefault="00FA2398" w:rsidP="00FA2398">
            <w:pPr>
              <w:pStyle w:val="31"/>
              <w:ind w:left="0"/>
            </w:pPr>
            <w:r>
              <w:rPr>
                <w:rFonts w:hint="eastAsia"/>
              </w:rPr>
              <w:t>货物出库，生成并存储出库单</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优先级</w:t>
            </w:r>
          </w:p>
        </w:tc>
        <w:tc>
          <w:tcPr>
            <w:tcW w:w="6888" w:type="dxa"/>
            <w:gridSpan w:val="3"/>
            <w:shd w:val="clear" w:color="auto" w:fill="auto"/>
          </w:tcPr>
          <w:p w:rsidR="00FA2398" w:rsidRDefault="00FA2398" w:rsidP="00FA2398">
            <w:r>
              <w:t>高</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正常流程</w:t>
            </w:r>
          </w:p>
        </w:tc>
        <w:tc>
          <w:tcPr>
            <w:tcW w:w="6888" w:type="dxa"/>
            <w:gridSpan w:val="3"/>
            <w:shd w:val="clear" w:color="auto" w:fill="auto"/>
          </w:tcPr>
          <w:p w:rsidR="00FA2398" w:rsidRDefault="00FA2398" w:rsidP="00FA2398">
            <w:pPr>
              <w:numPr>
                <w:ilvl w:val="0"/>
                <w:numId w:val="26"/>
              </w:numPr>
            </w:pPr>
            <w:r>
              <w:rPr>
                <w:rFonts w:hint="eastAsia"/>
              </w:rPr>
              <w:t>中转中心仓库管理员输入</w:t>
            </w:r>
            <w:r w:rsidRPr="003B4F1E">
              <w:rPr>
                <w:rFonts w:hint="eastAsia"/>
              </w:rPr>
              <w:t>快递编号、出库日期、目的地、装运形式（火车、飞机、汽车）、中转单编号或者汽运编号</w:t>
            </w:r>
          </w:p>
          <w:p w:rsidR="00FA2398" w:rsidRDefault="00FA2398" w:rsidP="00FA2398">
            <w:pPr>
              <w:numPr>
                <w:ilvl w:val="0"/>
                <w:numId w:val="26"/>
              </w:numPr>
            </w:pPr>
            <w:r>
              <w:t>系统显示出库单信息</w:t>
            </w:r>
            <w:r>
              <w:rPr>
                <w:rFonts w:hint="eastAsia"/>
              </w:rPr>
              <w:t>，</w:t>
            </w:r>
            <w:r>
              <w:t>等待中转中心仓库管理员确认</w:t>
            </w:r>
          </w:p>
          <w:p w:rsidR="00FA2398" w:rsidRDefault="00FA2398" w:rsidP="00FA2398">
            <w:pPr>
              <w:numPr>
                <w:ilvl w:val="0"/>
                <w:numId w:val="26"/>
              </w:numPr>
            </w:pPr>
            <w:r>
              <w:rPr>
                <w:rFonts w:hint="eastAsia"/>
              </w:rPr>
              <w:t>中转中心仓库管理员确认并提交出库单</w:t>
            </w:r>
          </w:p>
          <w:p w:rsidR="00FA2398" w:rsidRDefault="00FA2398" w:rsidP="00FA2398">
            <w:pPr>
              <w:numPr>
                <w:ilvl w:val="0"/>
                <w:numId w:val="26"/>
              </w:numPr>
            </w:pPr>
            <w:r>
              <w:t>系统保存出库单</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t>扩展流程</w:t>
            </w:r>
          </w:p>
        </w:tc>
        <w:tc>
          <w:tcPr>
            <w:tcW w:w="6888" w:type="dxa"/>
            <w:gridSpan w:val="3"/>
            <w:shd w:val="clear" w:color="auto" w:fill="auto"/>
          </w:tcPr>
          <w:p w:rsidR="00FA2398" w:rsidRDefault="00FA2398" w:rsidP="00FA2398">
            <w:r>
              <w:rPr>
                <w:rFonts w:hint="eastAsia"/>
              </w:rPr>
              <w:t>1a</w:t>
            </w:r>
            <w:r>
              <w:t xml:space="preserve">. </w:t>
            </w:r>
            <w:r>
              <w:t>中转中心仓库管理员输入信息时发生输入错误</w:t>
            </w:r>
            <w:r>
              <w:rPr>
                <w:rFonts w:hint="eastAsia"/>
              </w:rPr>
              <w:t>，</w:t>
            </w:r>
            <w:r>
              <w:t>需要重新输入</w:t>
            </w:r>
          </w:p>
          <w:p w:rsidR="00FA2398" w:rsidRDefault="00FA2398" w:rsidP="00FA2398">
            <w:r>
              <w:rPr>
                <w:rFonts w:hint="eastAsia"/>
              </w:rPr>
              <w:t>2</w:t>
            </w:r>
            <w:r>
              <w:t xml:space="preserve">a. </w:t>
            </w:r>
            <w:r>
              <w:t>出库单显示的信息不完整</w:t>
            </w:r>
            <w:r>
              <w:rPr>
                <w:rFonts w:hint="eastAsia"/>
              </w:rPr>
              <w:t>，</w:t>
            </w:r>
            <w:r>
              <w:t>中转中心仓库管理员需要重新输入</w:t>
            </w:r>
            <w:r>
              <w:rPr>
                <w:rFonts w:hint="eastAsia"/>
              </w:rPr>
              <w:t>并</w:t>
            </w:r>
            <w:r>
              <w:t>补全信息</w:t>
            </w:r>
            <w:r>
              <w:rPr>
                <w:rFonts w:hint="eastAsia"/>
              </w:rPr>
              <w:t>。</w:t>
            </w:r>
          </w:p>
          <w:p w:rsidR="00FA2398" w:rsidRDefault="00FA2398" w:rsidP="00FA2398">
            <w:r>
              <w:rPr>
                <w:rFonts w:hint="eastAsia"/>
              </w:rPr>
              <w:t>3</w:t>
            </w:r>
            <w:r>
              <w:t xml:space="preserve">a. </w:t>
            </w:r>
            <w:r>
              <w:t>中转中心仓库管理员撤消了</w:t>
            </w:r>
            <w:r>
              <w:rPr>
                <w:rFonts w:hint="eastAsia"/>
              </w:rPr>
              <w:t>出库操作</w:t>
            </w:r>
          </w:p>
          <w:p w:rsidR="00FA2398" w:rsidRDefault="00FA2398" w:rsidP="00FA2398">
            <w:pPr>
              <w:numPr>
                <w:ilvl w:val="0"/>
                <w:numId w:val="27"/>
              </w:numPr>
            </w:pPr>
            <w:r>
              <w:t>系统取消该流程</w:t>
            </w:r>
          </w:p>
        </w:tc>
      </w:tr>
      <w:tr w:rsidR="00FA2398" w:rsidTr="00FA2398">
        <w:tc>
          <w:tcPr>
            <w:tcW w:w="1413" w:type="dxa"/>
            <w:shd w:val="clear" w:color="auto" w:fill="auto"/>
            <w:vAlign w:val="center"/>
          </w:tcPr>
          <w:p w:rsidR="00FA2398" w:rsidRPr="00A82AA3" w:rsidRDefault="00FA2398" w:rsidP="00FA2398">
            <w:pPr>
              <w:jc w:val="center"/>
              <w:rPr>
                <w:b/>
              </w:rPr>
            </w:pPr>
            <w:r w:rsidRPr="00A82AA3">
              <w:rPr>
                <w:rFonts w:hint="eastAsia"/>
                <w:b/>
              </w:rPr>
              <w:lastRenderedPageBreak/>
              <w:t>特殊需求</w:t>
            </w:r>
          </w:p>
        </w:tc>
        <w:tc>
          <w:tcPr>
            <w:tcW w:w="6888" w:type="dxa"/>
            <w:gridSpan w:val="3"/>
            <w:shd w:val="clear" w:color="auto" w:fill="auto"/>
          </w:tcPr>
          <w:p w:rsidR="00FA2398" w:rsidRDefault="00FA2398" w:rsidP="00FA2398">
            <w:r>
              <w:rPr>
                <w:rFonts w:hint="eastAsia"/>
              </w:rPr>
              <w:t>无</w:t>
            </w:r>
          </w:p>
        </w:tc>
      </w:tr>
    </w:tbl>
    <w:p w:rsidR="00FA2398" w:rsidRPr="00FA2398" w:rsidRDefault="00FA2398" w:rsidP="00FA2398"/>
    <w:p w:rsidR="00FA2398" w:rsidRDefault="00FA2398" w:rsidP="00FA2398">
      <w:pPr>
        <w:pStyle w:val="2"/>
      </w:pPr>
      <w:bookmarkStart w:id="22" w:name="_Toc439009599"/>
      <w:r>
        <w:rPr>
          <w:rFonts w:hint="eastAsia"/>
        </w:rPr>
        <w:t>用例</w:t>
      </w:r>
      <w:r>
        <w:rPr>
          <w:rFonts w:hint="eastAsia"/>
        </w:rPr>
        <w:t>1</w:t>
      </w:r>
      <w:r w:rsidR="00D73F77">
        <w:rPr>
          <w:rFonts w:hint="eastAsia"/>
        </w:rPr>
        <w:t>7</w:t>
      </w:r>
      <w:r>
        <w:rPr>
          <w:rFonts w:hint="eastAsia"/>
        </w:rPr>
        <w:t>入库</w:t>
      </w:r>
      <w:bookmarkEnd w:id="22"/>
    </w:p>
    <w:tbl>
      <w:tblP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701"/>
        <w:gridCol w:w="2494"/>
      </w:tblGrid>
      <w:tr w:rsidR="00FA2398" w:rsidTr="00FA2398">
        <w:tc>
          <w:tcPr>
            <w:tcW w:w="1413" w:type="dxa"/>
            <w:shd w:val="clear" w:color="auto" w:fill="auto"/>
          </w:tcPr>
          <w:p w:rsidR="00FA2398" w:rsidRPr="004466C2" w:rsidRDefault="00FA2398" w:rsidP="00FA2398">
            <w:pPr>
              <w:jc w:val="center"/>
              <w:rPr>
                <w:b/>
              </w:rPr>
            </w:pPr>
            <w:r w:rsidRPr="004466C2">
              <w:rPr>
                <w:rFonts w:hint="eastAsia"/>
                <w:b/>
              </w:rPr>
              <w:t>ID</w:t>
            </w:r>
          </w:p>
        </w:tc>
        <w:tc>
          <w:tcPr>
            <w:tcW w:w="2693" w:type="dxa"/>
            <w:shd w:val="clear" w:color="auto" w:fill="auto"/>
          </w:tcPr>
          <w:p w:rsidR="00FA2398" w:rsidRDefault="00FA2398" w:rsidP="00FA2398">
            <w:pPr>
              <w:jc w:val="center"/>
            </w:pPr>
            <w:r>
              <w:rPr>
                <w:rFonts w:hint="eastAsia"/>
              </w:rPr>
              <w:t>1</w:t>
            </w:r>
            <w:r w:rsidR="00D73F77">
              <w:rPr>
                <w:rFonts w:hint="eastAsia"/>
              </w:rPr>
              <w:t>7</w:t>
            </w:r>
          </w:p>
        </w:tc>
        <w:tc>
          <w:tcPr>
            <w:tcW w:w="1701" w:type="dxa"/>
            <w:shd w:val="clear" w:color="auto" w:fill="auto"/>
          </w:tcPr>
          <w:p w:rsidR="00FA2398" w:rsidRPr="004466C2" w:rsidRDefault="00FA2398" w:rsidP="00FA2398">
            <w:pPr>
              <w:jc w:val="center"/>
              <w:rPr>
                <w:b/>
              </w:rPr>
            </w:pPr>
            <w:r w:rsidRPr="004466C2">
              <w:rPr>
                <w:rFonts w:hint="eastAsia"/>
                <w:b/>
              </w:rPr>
              <w:t>名称</w:t>
            </w:r>
          </w:p>
        </w:tc>
        <w:tc>
          <w:tcPr>
            <w:tcW w:w="2494" w:type="dxa"/>
            <w:shd w:val="clear" w:color="auto" w:fill="auto"/>
          </w:tcPr>
          <w:p w:rsidR="00FA2398" w:rsidRDefault="00FA2398" w:rsidP="00FA2398">
            <w:pPr>
              <w:jc w:val="center"/>
            </w:pPr>
            <w:r>
              <w:rPr>
                <w:rFonts w:hint="eastAsia"/>
              </w:rPr>
              <w:t>入库（库存报警）</w:t>
            </w:r>
          </w:p>
        </w:tc>
      </w:tr>
      <w:tr w:rsidR="00FA2398" w:rsidTr="00FA2398">
        <w:tc>
          <w:tcPr>
            <w:tcW w:w="1413" w:type="dxa"/>
            <w:shd w:val="clear" w:color="auto" w:fill="auto"/>
          </w:tcPr>
          <w:p w:rsidR="00FA2398" w:rsidRPr="004466C2" w:rsidRDefault="00FA2398" w:rsidP="00FA2398">
            <w:pPr>
              <w:jc w:val="center"/>
              <w:rPr>
                <w:b/>
              </w:rPr>
            </w:pPr>
            <w:r w:rsidRPr="004466C2">
              <w:rPr>
                <w:rFonts w:hint="eastAsia"/>
                <w:b/>
              </w:rPr>
              <w:t>创建者</w:t>
            </w:r>
          </w:p>
        </w:tc>
        <w:tc>
          <w:tcPr>
            <w:tcW w:w="2693" w:type="dxa"/>
            <w:shd w:val="clear" w:color="auto" w:fill="auto"/>
          </w:tcPr>
          <w:p w:rsidR="00FA2398" w:rsidRDefault="00FA2398" w:rsidP="00FA2398">
            <w:pPr>
              <w:jc w:val="center"/>
            </w:pPr>
            <w:r>
              <w:rPr>
                <w:rFonts w:hint="eastAsia"/>
              </w:rPr>
              <w:t>孙婧</w:t>
            </w:r>
          </w:p>
        </w:tc>
        <w:tc>
          <w:tcPr>
            <w:tcW w:w="1701" w:type="dxa"/>
            <w:shd w:val="clear" w:color="auto" w:fill="auto"/>
          </w:tcPr>
          <w:p w:rsidR="00FA2398" w:rsidRPr="004466C2" w:rsidRDefault="00FA2398" w:rsidP="00FA2398">
            <w:pPr>
              <w:jc w:val="center"/>
              <w:rPr>
                <w:b/>
              </w:rPr>
            </w:pPr>
            <w:r w:rsidRPr="004466C2">
              <w:rPr>
                <w:rFonts w:hint="eastAsia"/>
                <w:b/>
              </w:rPr>
              <w:t>最后一次更新者</w:t>
            </w:r>
          </w:p>
        </w:tc>
        <w:tc>
          <w:tcPr>
            <w:tcW w:w="2494" w:type="dxa"/>
            <w:shd w:val="clear" w:color="auto" w:fill="auto"/>
          </w:tcPr>
          <w:p w:rsidR="00FA2398" w:rsidRDefault="00FA2398" w:rsidP="00FA2398">
            <w:pPr>
              <w:jc w:val="center"/>
            </w:pPr>
            <w:r>
              <w:rPr>
                <w:rFonts w:hint="eastAsia"/>
              </w:rPr>
              <w:t>孙婧</w:t>
            </w:r>
          </w:p>
        </w:tc>
      </w:tr>
      <w:tr w:rsidR="00FA2398" w:rsidTr="00FA2398">
        <w:tc>
          <w:tcPr>
            <w:tcW w:w="1413" w:type="dxa"/>
            <w:shd w:val="clear" w:color="auto" w:fill="auto"/>
          </w:tcPr>
          <w:p w:rsidR="00FA2398" w:rsidRPr="004466C2" w:rsidRDefault="00FA2398" w:rsidP="00FA2398">
            <w:pPr>
              <w:jc w:val="center"/>
              <w:rPr>
                <w:b/>
              </w:rPr>
            </w:pPr>
            <w:r w:rsidRPr="004466C2">
              <w:rPr>
                <w:rFonts w:hint="eastAsia"/>
                <w:b/>
              </w:rPr>
              <w:t>创建日期</w:t>
            </w:r>
          </w:p>
        </w:tc>
        <w:tc>
          <w:tcPr>
            <w:tcW w:w="2693" w:type="dxa"/>
            <w:shd w:val="clear" w:color="auto" w:fill="auto"/>
          </w:tcPr>
          <w:p w:rsidR="00FA2398" w:rsidRDefault="00FA2398" w:rsidP="00FA2398">
            <w:pPr>
              <w:jc w:val="center"/>
            </w:pPr>
            <w:r>
              <w:rPr>
                <w:rFonts w:hint="eastAsia"/>
              </w:rPr>
              <w:t>2015.10.2</w:t>
            </w:r>
          </w:p>
        </w:tc>
        <w:tc>
          <w:tcPr>
            <w:tcW w:w="1701" w:type="dxa"/>
            <w:shd w:val="clear" w:color="auto" w:fill="auto"/>
          </w:tcPr>
          <w:p w:rsidR="00FA2398" w:rsidRPr="004466C2" w:rsidRDefault="00FA2398" w:rsidP="00FA2398">
            <w:pPr>
              <w:jc w:val="center"/>
              <w:rPr>
                <w:b/>
              </w:rPr>
            </w:pPr>
            <w:r w:rsidRPr="004466C2">
              <w:rPr>
                <w:rFonts w:hint="eastAsia"/>
                <w:b/>
              </w:rPr>
              <w:t>最后更新日期</w:t>
            </w:r>
          </w:p>
        </w:tc>
        <w:tc>
          <w:tcPr>
            <w:tcW w:w="2494" w:type="dxa"/>
            <w:shd w:val="clear" w:color="auto" w:fill="auto"/>
          </w:tcPr>
          <w:p w:rsidR="00FA2398" w:rsidRDefault="00FA2398" w:rsidP="00FA2398">
            <w:pPr>
              <w:jc w:val="center"/>
            </w:pPr>
            <w:r>
              <w:rPr>
                <w:rFonts w:hint="eastAsia"/>
              </w:rPr>
              <w:t>2015.12.27</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参与者</w:t>
            </w:r>
          </w:p>
        </w:tc>
        <w:tc>
          <w:tcPr>
            <w:tcW w:w="6888" w:type="dxa"/>
            <w:gridSpan w:val="3"/>
            <w:shd w:val="clear" w:color="auto" w:fill="auto"/>
          </w:tcPr>
          <w:p w:rsidR="00FA2398" w:rsidRDefault="00FA2398" w:rsidP="00FA2398">
            <w:r>
              <w:rPr>
                <w:rFonts w:hint="eastAsia"/>
              </w:rPr>
              <w:t>中转中心仓库管理人员，目标是将快递员运送到中转站的货物临时装入仓库，并由管理员记录入库货物信息，将库存信息更新。若库存超过</w:t>
            </w:r>
            <w:r>
              <w:rPr>
                <w:rFonts w:hint="eastAsia"/>
              </w:rPr>
              <w:t>90%</w:t>
            </w:r>
            <w:r>
              <w:rPr>
                <w:rFonts w:hint="eastAsia"/>
              </w:rPr>
              <w:t>，发出库存报警。</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触发条件</w:t>
            </w:r>
          </w:p>
        </w:tc>
        <w:tc>
          <w:tcPr>
            <w:tcW w:w="6888" w:type="dxa"/>
            <w:gridSpan w:val="3"/>
            <w:shd w:val="clear" w:color="auto" w:fill="auto"/>
          </w:tcPr>
          <w:p w:rsidR="00FA2398" w:rsidRDefault="00FA2398" w:rsidP="00FA2398">
            <w:r>
              <w:rPr>
                <w:rFonts w:hint="eastAsia"/>
              </w:rPr>
              <w:t>中转中心仓库管理员进行入库操作</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前置条件</w:t>
            </w:r>
          </w:p>
        </w:tc>
        <w:tc>
          <w:tcPr>
            <w:tcW w:w="6888" w:type="dxa"/>
            <w:gridSpan w:val="3"/>
            <w:shd w:val="clear" w:color="auto" w:fill="auto"/>
          </w:tcPr>
          <w:p w:rsidR="00FA2398" w:rsidRDefault="00FA2398" w:rsidP="00FA2398">
            <w:r>
              <w:rPr>
                <w:rFonts w:hint="eastAsia"/>
              </w:rPr>
              <w:t>中转中心仓库管理员必须被识别和授权。</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后置条件</w:t>
            </w:r>
          </w:p>
        </w:tc>
        <w:tc>
          <w:tcPr>
            <w:tcW w:w="6888" w:type="dxa"/>
            <w:gridSpan w:val="3"/>
            <w:shd w:val="clear" w:color="auto" w:fill="auto"/>
          </w:tcPr>
          <w:p w:rsidR="00FA2398" w:rsidRDefault="00FA2398" w:rsidP="00FA2398">
            <w:r>
              <w:rPr>
                <w:rFonts w:hint="eastAsia"/>
              </w:rPr>
              <w:t>货物进入仓库，生成入库单并保存，库存信息更新</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优先级</w:t>
            </w:r>
          </w:p>
        </w:tc>
        <w:tc>
          <w:tcPr>
            <w:tcW w:w="6888" w:type="dxa"/>
            <w:gridSpan w:val="3"/>
            <w:shd w:val="clear" w:color="auto" w:fill="auto"/>
          </w:tcPr>
          <w:p w:rsidR="00FA2398" w:rsidRDefault="00FA2398" w:rsidP="00FA2398">
            <w:r>
              <w:t>高</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正常流程</w:t>
            </w:r>
          </w:p>
        </w:tc>
        <w:tc>
          <w:tcPr>
            <w:tcW w:w="6888" w:type="dxa"/>
            <w:gridSpan w:val="3"/>
            <w:shd w:val="clear" w:color="auto" w:fill="auto"/>
          </w:tcPr>
          <w:p w:rsidR="00FA2398" w:rsidRDefault="00FA2398" w:rsidP="00FA2398">
            <w:pPr>
              <w:numPr>
                <w:ilvl w:val="0"/>
                <w:numId w:val="28"/>
              </w:numPr>
            </w:pPr>
            <w:r>
              <w:t>中转中心仓库</w:t>
            </w:r>
            <w:r>
              <w:rPr>
                <w:rFonts w:hint="eastAsia"/>
              </w:rPr>
              <w:t>管理员输入</w:t>
            </w:r>
            <w:r w:rsidRPr="003B4F1E">
              <w:rPr>
                <w:rFonts w:hint="eastAsia"/>
              </w:rPr>
              <w:t>快递编号、入库日期、目的地、区号、排号、架号、位号</w:t>
            </w:r>
          </w:p>
          <w:p w:rsidR="00FA2398" w:rsidRDefault="00FA2398" w:rsidP="00FA2398">
            <w:pPr>
              <w:numPr>
                <w:ilvl w:val="0"/>
                <w:numId w:val="28"/>
              </w:numPr>
            </w:pPr>
            <w:r>
              <w:t>系统显示入库单信息</w:t>
            </w:r>
            <w:r>
              <w:rPr>
                <w:rFonts w:hint="eastAsia"/>
              </w:rPr>
              <w:t>，</w:t>
            </w:r>
            <w:r>
              <w:t>等待中转中心仓库管理员确认</w:t>
            </w:r>
          </w:p>
          <w:p w:rsidR="00FA2398" w:rsidRDefault="00FA2398" w:rsidP="00FA2398">
            <w:pPr>
              <w:numPr>
                <w:ilvl w:val="0"/>
                <w:numId w:val="28"/>
              </w:numPr>
            </w:pPr>
            <w:r>
              <w:t>中转中心仓库管理员确认入库单并提交</w:t>
            </w:r>
          </w:p>
          <w:p w:rsidR="00FA2398" w:rsidRDefault="00FA2398" w:rsidP="00FA2398">
            <w:pPr>
              <w:numPr>
                <w:ilvl w:val="0"/>
                <w:numId w:val="28"/>
              </w:numPr>
            </w:pPr>
            <w:r>
              <w:t>系统保存入库单</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扩展流程</w:t>
            </w:r>
          </w:p>
        </w:tc>
        <w:tc>
          <w:tcPr>
            <w:tcW w:w="6888" w:type="dxa"/>
            <w:gridSpan w:val="3"/>
            <w:shd w:val="clear" w:color="auto" w:fill="auto"/>
          </w:tcPr>
          <w:p w:rsidR="00FA2398" w:rsidRDefault="00FA2398" w:rsidP="00FA2398">
            <w:r>
              <w:rPr>
                <w:rFonts w:hint="eastAsia"/>
              </w:rPr>
              <w:t xml:space="preserve">1a. </w:t>
            </w:r>
            <w:r>
              <w:rPr>
                <w:rFonts w:hint="eastAsia"/>
              </w:rPr>
              <w:t>中转中心仓库管理员输入信息时发生错误，需要重新输入</w:t>
            </w:r>
          </w:p>
          <w:p w:rsidR="00FA2398" w:rsidRDefault="00FA2398" w:rsidP="00FA2398">
            <w:r>
              <w:rPr>
                <w:rFonts w:hint="eastAsia"/>
              </w:rPr>
              <w:t xml:space="preserve">2a. </w:t>
            </w:r>
            <w:r>
              <w:rPr>
                <w:rFonts w:hint="eastAsia"/>
              </w:rPr>
              <w:t>入库单显示的信息不完整，中转中心仓库管理员需要撤消添加操作并重新输入补全信息</w:t>
            </w:r>
          </w:p>
          <w:p w:rsidR="00FA2398" w:rsidRDefault="00FA2398" w:rsidP="00FA2398">
            <w:r>
              <w:rPr>
                <w:rFonts w:hint="eastAsia"/>
              </w:rPr>
              <w:t xml:space="preserve">3a. </w:t>
            </w:r>
            <w:r>
              <w:rPr>
                <w:rFonts w:hint="eastAsia"/>
              </w:rPr>
              <w:t>中转中心仓库管理员撤消了入库操作</w:t>
            </w:r>
          </w:p>
          <w:p w:rsidR="00FA2398" w:rsidRDefault="00FA2398" w:rsidP="00FA2398">
            <w:pPr>
              <w:numPr>
                <w:ilvl w:val="0"/>
                <w:numId w:val="29"/>
              </w:numPr>
            </w:pPr>
            <w:r>
              <w:rPr>
                <w:rFonts w:hint="eastAsia"/>
              </w:rPr>
              <w:t>系统取消该流程</w:t>
            </w:r>
          </w:p>
        </w:tc>
      </w:tr>
      <w:tr w:rsidR="00FA2398" w:rsidTr="00FA2398">
        <w:tc>
          <w:tcPr>
            <w:tcW w:w="1413" w:type="dxa"/>
            <w:shd w:val="clear" w:color="auto" w:fill="auto"/>
            <w:vAlign w:val="center"/>
          </w:tcPr>
          <w:p w:rsidR="00FA2398" w:rsidRPr="004466C2" w:rsidRDefault="00FA2398" w:rsidP="00FA2398">
            <w:pPr>
              <w:jc w:val="center"/>
              <w:rPr>
                <w:b/>
              </w:rPr>
            </w:pPr>
            <w:r w:rsidRPr="004466C2">
              <w:rPr>
                <w:rFonts w:hint="eastAsia"/>
                <w:b/>
              </w:rPr>
              <w:t>特殊需求</w:t>
            </w:r>
          </w:p>
        </w:tc>
        <w:tc>
          <w:tcPr>
            <w:tcW w:w="6888" w:type="dxa"/>
            <w:gridSpan w:val="3"/>
            <w:shd w:val="clear" w:color="auto" w:fill="auto"/>
          </w:tcPr>
          <w:p w:rsidR="00FA2398" w:rsidRDefault="00FA2398" w:rsidP="00FA2398">
            <w:r>
              <w:rPr>
                <w:rFonts w:hint="eastAsia"/>
              </w:rPr>
              <w:t>无</w:t>
            </w:r>
          </w:p>
        </w:tc>
      </w:tr>
    </w:tbl>
    <w:p w:rsidR="00FA2398" w:rsidRDefault="00FA2398" w:rsidP="00FA2398"/>
    <w:p w:rsidR="00FA2398" w:rsidRDefault="00FA2398" w:rsidP="00FA2398">
      <w:pPr>
        <w:pStyle w:val="2"/>
      </w:pPr>
      <w:bookmarkStart w:id="23" w:name="_Toc439009600"/>
      <w:r>
        <w:t>用例</w:t>
      </w:r>
      <w:r>
        <w:rPr>
          <w:rFonts w:hint="eastAsia"/>
        </w:rPr>
        <w:t>1</w:t>
      </w:r>
      <w:r w:rsidR="00D73F77">
        <w:rPr>
          <w:rFonts w:hint="eastAsia"/>
        </w:rPr>
        <w:t>8</w:t>
      </w:r>
      <w:r>
        <w:rPr>
          <w:rFonts w:hint="eastAsia"/>
        </w:rPr>
        <w:t>库存调整</w:t>
      </w:r>
      <w:bookmarkEnd w:id="23"/>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2693"/>
        <w:gridCol w:w="1701"/>
        <w:gridCol w:w="2494"/>
      </w:tblGrid>
      <w:tr w:rsidR="00FA2398" w:rsidTr="00FA2398">
        <w:tc>
          <w:tcPr>
            <w:tcW w:w="1104" w:type="dxa"/>
            <w:shd w:val="clear" w:color="auto" w:fill="auto"/>
          </w:tcPr>
          <w:p w:rsidR="00FA2398" w:rsidRPr="005B04A1" w:rsidRDefault="00FA2398" w:rsidP="00FA2398">
            <w:pPr>
              <w:jc w:val="center"/>
              <w:rPr>
                <w:b/>
              </w:rPr>
            </w:pPr>
            <w:r w:rsidRPr="005B04A1">
              <w:rPr>
                <w:rFonts w:hint="eastAsia"/>
                <w:b/>
              </w:rPr>
              <w:t>ID</w:t>
            </w:r>
          </w:p>
        </w:tc>
        <w:tc>
          <w:tcPr>
            <w:tcW w:w="2693" w:type="dxa"/>
            <w:shd w:val="clear" w:color="auto" w:fill="auto"/>
          </w:tcPr>
          <w:p w:rsidR="00FA2398" w:rsidRDefault="00FA2398" w:rsidP="00FA2398">
            <w:pPr>
              <w:jc w:val="center"/>
            </w:pPr>
            <w:r>
              <w:rPr>
                <w:rFonts w:hint="eastAsia"/>
              </w:rPr>
              <w:t>1</w:t>
            </w:r>
            <w:r w:rsidR="00D73F77">
              <w:rPr>
                <w:rFonts w:hint="eastAsia"/>
              </w:rPr>
              <w:t>8</w:t>
            </w:r>
          </w:p>
        </w:tc>
        <w:tc>
          <w:tcPr>
            <w:tcW w:w="1701" w:type="dxa"/>
            <w:shd w:val="clear" w:color="auto" w:fill="auto"/>
          </w:tcPr>
          <w:p w:rsidR="00FA2398" w:rsidRPr="005B04A1" w:rsidRDefault="00FA2398" w:rsidP="00FA2398">
            <w:pPr>
              <w:jc w:val="center"/>
              <w:rPr>
                <w:b/>
              </w:rPr>
            </w:pPr>
            <w:r w:rsidRPr="005B04A1">
              <w:rPr>
                <w:rFonts w:hint="eastAsia"/>
                <w:b/>
              </w:rPr>
              <w:t>名称</w:t>
            </w:r>
          </w:p>
        </w:tc>
        <w:tc>
          <w:tcPr>
            <w:tcW w:w="2494" w:type="dxa"/>
            <w:shd w:val="clear" w:color="auto" w:fill="auto"/>
          </w:tcPr>
          <w:p w:rsidR="00FA2398" w:rsidRDefault="00FA2398" w:rsidP="00FA2398">
            <w:pPr>
              <w:jc w:val="center"/>
            </w:pPr>
            <w:r>
              <w:rPr>
                <w:rFonts w:hint="eastAsia"/>
              </w:rPr>
              <w:t>库存调整</w:t>
            </w:r>
          </w:p>
        </w:tc>
      </w:tr>
      <w:tr w:rsidR="00FA2398" w:rsidTr="00FA2398">
        <w:tc>
          <w:tcPr>
            <w:tcW w:w="1104" w:type="dxa"/>
            <w:shd w:val="clear" w:color="auto" w:fill="auto"/>
          </w:tcPr>
          <w:p w:rsidR="00FA2398" w:rsidRPr="005B04A1" w:rsidRDefault="00FA2398" w:rsidP="00FA2398">
            <w:pPr>
              <w:jc w:val="center"/>
              <w:rPr>
                <w:b/>
              </w:rPr>
            </w:pPr>
            <w:r w:rsidRPr="005B04A1">
              <w:rPr>
                <w:rFonts w:hint="eastAsia"/>
                <w:b/>
              </w:rPr>
              <w:t>创建者</w:t>
            </w:r>
          </w:p>
        </w:tc>
        <w:tc>
          <w:tcPr>
            <w:tcW w:w="2693" w:type="dxa"/>
            <w:shd w:val="clear" w:color="auto" w:fill="auto"/>
          </w:tcPr>
          <w:p w:rsidR="00FA2398" w:rsidRDefault="00FA2398" w:rsidP="00FA2398">
            <w:pPr>
              <w:jc w:val="center"/>
            </w:pPr>
            <w:r>
              <w:rPr>
                <w:rFonts w:hint="eastAsia"/>
              </w:rPr>
              <w:t>孙婧</w:t>
            </w:r>
          </w:p>
        </w:tc>
        <w:tc>
          <w:tcPr>
            <w:tcW w:w="1701" w:type="dxa"/>
            <w:shd w:val="clear" w:color="auto" w:fill="auto"/>
          </w:tcPr>
          <w:p w:rsidR="00FA2398" w:rsidRPr="005B04A1" w:rsidRDefault="00FA2398" w:rsidP="00FA2398">
            <w:pPr>
              <w:jc w:val="center"/>
              <w:rPr>
                <w:b/>
              </w:rPr>
            </w:pPr>
            <w:r w:rsidRPr="005B04A1">
              <w:rPr>
                <w:rFonts w:hint="eastAsia"/>
                <w:b/>
              </w:rPr>
              <w:t>最后一次更新者</w:t>
            </w:r>
          </w:p>
        </w:tc>
        <w:tc>
          <w:tcPr>
            <w:tcW w:w="2494" w:type="dxa"/>
            <w:shd w:val="clear" w:color="auto" w:fill="auto"/>
          </w:tcPr>
          <w:p w:rsidR="00FA2398" w:rsidRDefault="00FA2398" w:rsidP="00FA2398">
            <w:pPr>
              <w:jc w:val="center"/>
            </w:pPr>
            <w:r>
              <w:rPr>
                <w:rFonts w:hint="eastAsia"/>
              </w:rPr>
              <w:t>孙婧</w:t>
            </w:r>
          </w:p>
        </w:tc>
      </w:tr>
      <w:tr w:rsidR="00FA2398" w:rsidTr="00FA2398">
        <w:tc>
          <w:tcPr>
            <w:tcW w:w="1104" w:type="dxa"/>
            <w:shd w:val="clear" w:color="auto" w:fill="auto"/>
          </w:tcPr>
          <w:p w:rsidR="00FA2398" w:rsidRPr="005B04A1" w:rsidRDefault="00FA2398" w:rsidP="00FA2398">
            <w:pPr>
              <w:jc w:val="center"/>
              <w:rPr>
                <w:b/>
              </w:rPr>
            </w:pPr>
            <w:r w:rsidRPr="005B04A1">
              <w:rPr>
                <w:rFonts w:hint="eastAsia"/>
                <w:b/>
              </w:rPr>
              <w:t>创建日期</w:t>
            </w:r>
          </w:p>
        </w:tc>
        <w:tc>
          <w:tcPr>
            <w:tcW w:w="2693" w:type="dxa"/>
            <w:shd w:val="clear" w:color="auto" w:fill="auto"/>
          </w:tcPr>
          <w:p w:rsidR="00FA2398" w:rsidRDefault="00FA2398" w:rsidP="00FA2398">
            <w:pPr>
              <w:jc w:val="center"/>
            </w:pPr>
            <w:r>
              <w:rPr>
                <w:rFonts w:hint="eastAsia"/>
              </w:rPr>
              <w:t>2015.10.2</w:t>
            </w:r>
          </w:p>
        </w:tc>
        <w:tc>
          <w:tcPr>
            <w:tcW w:w="1701" w:type="dxa"/>
            <w:shd w:val="clear" w:color="auto" w:fill="auto"/>
          </w:tcPr>
          <w:p w:rsidR="00FA2398" w:rsidRPr="005B04A1" w:rsidRDefault="00FA2398" w:rsidP="00FA2398">
            <w:pPr>
              <w:jc w:val="center"/>
              <w:rPr>
                <w:b/>
              </w:rPr>
            </w:pPr>
            <w:r w:rsidRPr="005B04A1">
              <w:rPr>
                <w:rFonts w:hint="eastAsia"/>
                <w:b/>
              </w:rPr>
              <w:t>最后更新日期</w:t>
            </w:r>
          </w:p>
        </w:tc>
        <w:tc>
          <w:tcPr>
            <w:tcW w:w="2494" w:type="dxa"/>
            <w:shd w:val="clear" w:color="auto" w:fill="auto"/>
          </w:tcPr>
          <w:p w:rsidR="00FA2398" w:rsidRDefault="00FA2398" w:rsidP="00FA2398">
            <w:pPr>
              <w:jc w:val="center"/>
            </w:pPr>
            <w:r>
              <w:rPr>
                <w:rFonts w:hint="eastAsia"/>
              </w:rPr>
              <w:t>2015.12.27</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参与者</w:t>
            </w:r>
          </w:p>
        </w:tc>
        <w:tc>
          <w:tcPr>
            <w:tcW w:w="6888" w:type="dxa"/>
            <w:gridSpan w:val="3"/>
            <w:shd w:val="clear" w:color="auto" w:fill="auto"/>
          </w:tcPr>
          <w:p w:rsidR="00FA2398" w:rsidRDefault="00FA2398" w:rsidP="00FA2398">
            <w:r>
              <w:rPr>
                <w:rFonts w:hint="eastAsia"/>
              </w:rPr>
              <w:t>中转中心仓库管理人员，目标是每天定时进行仓库盘点（查看此时间段内出</w:t>
            </w:r>
            <w:r>
              <w:rPr>
                <w:rFonts w:hint="eastAsia"/>
              </w:rPr>
              <w:t>/</w:t>
            </w:r>
            <w:r>
              <w:rPr>
                <w:rFonts w:hint="eastAsia"/>
              </w:rPr>
              <w:t>入库数量</w:t>
            </w:r>
            <w:r>
              <w:rPr>
                <w:rFonts w:hint="eastAsia"/>
              </w:rPr>
              <w:t>/</w:t>
            </w:r>
            <w:r>
              <w:rPr>
                <w:rFonts w:hint="eastAsia"/>
              </w:rPr>
              <w:t>金额，存储位置，库存数量要有合计），发现有库存报警时进行仓库库存调整，将货物进行手动转移。</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触发条件</w:t>
            </w:r>
          </w:p>
        </w:tc>
        <w:tc>
          <w:tcPr>
            <w:tcW w:w="6888" w:type="dxa"/>
            <w:gridSpan w:val="3"/>
            <w:shd w:val="clear" w:color="auto" w:fill="auto"/>
          </w:tcPr>
          <w:p w:rsidR="00FA2398" w:rsidRDefault="00FA2398" w:rsidP="00FA2398">
            <w:r>
              <w:rPr>
                <w:rFonts w:hint="eastAsia"/>
              </w:rPr>
              <w:t>仓库发生库存报警，中转中心仓库管理员进行库存调整操作。</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前置条件</w:t>
            </w:r>
          </w:p>
        </w:tc>
        <w:tc>
          <w:tcPr>
            <w:tcW w:w="6888" w:type="dxa"/>
            <w:gridSpan w:val="3"/>
            <w:shd w:val="clear" w:color="auto" w:fill="auto"/>
          </w:tcPr>
          <w:p w:rsidR="00FA2398" w:rsidRDefault="00FA2398" w:rsidP="00FA2398">
            <w:r>
              <w:rPr>
                <w:rFonts w:hint="eastAsia"/>
              </w:rPr>
              <w:t>中转中心仓库管理员必须被识别并授权。</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后置条件</w:t>
            </w:r>
          </w:p>
        </w:tc>
        <w:tc>
          <w:tcPr>
            <w:tcW w:w="6888" w:type="dxa"/>
            <w:gridSpan w:val="3"/>
            <w:shd w:val="clear" w:color="auto" w:fill="auto"/>
          </w:tcPr>
          <w:p w:rsidR="00FA2398" w:rsidRDefault="00FA2398" w:rsidP="00FA2398">
            <w:r>
              <w:rPr>
                <w:rFonts w:hint="eastAsia"/>
              </w:rPr>
              <w:t>系统保存仓库库区信息。</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优先级</w:t>
            </w:r>
          </w:p>
        </w:tc>
        <w:tc>
          <w:tcPr>
            <w:tcW w:w="6888" w:type="dxa"/>
            <w:gridSpan w:val="3"/>
            <w:shd w:val="clear" w:color="auto" w:fill="auto"/>
          </w:tcPr>
          <w:p w:rsidR="00FA2398" w:rsidRDefault="00FA2398" w:rsidP="00FA2398">
            <w:r>
              <w:rPr>
                <w:rFonts w:hint="eastAsia"/>
              </w:rPr>
              <w:t>低</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正常流程</w:t>
            </w:r>
          </w:p>
        </w:tc>
        <w:tc>
          <w:tcPr>
            <w:tcW w:w="6888" w:type="dxa"/>
            <w:gridSpan w:val="3"/>
            <w:shd w:val="clear" w:color="auto" w:fill="auto"/>
          </w:tcPr>
          <w:p w:rsidR="00FA2398" w:rsidRDefault="00FA2398" w:rsidP="00FA2398">
            <w:pPr>
              <w:numPr>
                <w:ilvl w:val="0"/>
                <w:numId w:val="30"/>
              </w:numPr>
            </w:pPr>
            <w:r>
              <w:t>中转中心仓库管理员输入调整的排号</w:t>
            </w:r>
            <w:r>
              <w:rPr>
                <w:rFonts w:hint="eastAsia"/>
              </w:rPr>
              <w:t>、</w:t>
            </w:r>
            <w:r>
              <w:t>及其原分区和调整后的分区</w:t>
            </w:r>
            <w:r>
              <w:rPr>
                <w:rFonts w:hint="eastAsia"/>
              </w:rPr>
              <w:t>。</w:t>
            </w:r>
          </w:p>
          <w:p w:rsidR="00FA2398" w:rsidRDefault="00FA2398" w:rsidP="00FA2398">
            <w:pPr>
              <w:numPr>
                <w:ilvl w:val="0"/>
                <w:numId w:val="30"/>
              </w:numPr>
            </w:pPr>
            <w:r>
              <w:rPr>
                <w:rFonts w:hint="eastAsia"/>
              </w:rPr>
              <w:t>系统显示库区调整信息，等待中转中心仓库管理员确认。</w:t>
            </w:r>
          </w:p>
          <w:p w:rsidR="00FA2398" w:rsidRDefault="00FA2398" w:rsidP="00FA2398">
            <w:pPr>
              <w:numPr>
                <w:ilvl w:val="0"/>
                <w:numId w:val="30"/>
              </w:numPr>
            </w:pPr>
            <w:r>
              <w:lastRenderedPageBreak/>
              <w:t>中转中心仓库管理员确认并提交库区调整信息</w:t>
            </w:r>
            <w:r>
              <w:rPr>
                <w:rFonts w:hint="eastAsia"/>
              </w:rPr>
              <w:t>。</w:t>
            </w:r>
          </w:p>
          <w:p w:rsidR="00FA2398" w:rsidRDefault="00FA2398" w:rsidP="00FA2398">
            <w:pPr>
              <w:numPr>
                <w:ilvl w:val="0"/>
                <w:numId w:val="30"/>
              </w:numPr>
            </w:pPr>
            <w:r>
              <w:t>系统保存库区调整信息</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lastRenderedPageBreak/>
              <w:t>扩展流程</w:t>
            </w:r>
          </w:p>
        </w:tc>
        <w:tc>
          <w:tcPr>
            <w:tcW w:w="6888" w:type="dxa"/>
            <w:gridSpan w:val="3"/>
            <w:shd w:val="clear" w:color="auto" w:fill="auto"/>
          </w:tcPr>
          <w:p w:rsidR="00FA2398" w:rsidRDefault="00FA2398" w:rsidP="00FA2398">
            <w:r>
              <w:rPr>
                <w:rFonts w:hint="eastAsia"/>
              </w:rPr>
              <w:t xml:space="preserve">1a. </w:t>
            </w:r>
            <w:r>
              <w:rPr>
                <w:rFonts w:hint="eastAsia"/>
              </w:rPr>
              <w:t>中转中心仓库管理员输入时发生错误，需要重新输入。</w:t>
            </w:r>
          </w:p>
          <w:p w:rsidR="00FA2398" w:rsidRDefault="00FA2398" w:rsidP="00FA2398">
            <w:r>
              <w:rPr>
                <w:rFonts w:hint="eastAsia"/>
              </w:rPr>
              <w:t xml:space="preserve">2a. </w:t>
            </w:r>
            <w:r>
              <w:rPr>
                <w:rFonts w:hint="eastAsia"/>
              </w:rPr>
              <w:t>中转中心仓库管理员撤消添加库区调整信息，系统撤消已经显示的一条信息。</w:t>
            </w:r>
          </w:p>
          <w:p w:rsidR="00FA2398" w:rsidRDefault="00FA2398" w:rsidP="00FA2398">
            <w:r>
              <w:rPr>
                <w:rFonts w:hint="eastAsia"/>
              </w:rPr>
              <w:t>3a</w:t>
            </w:r>
            <w:r>
              <w:t xml:space="preserve">. </w:t>
            </w:r>
            <w:r>
              <w:t>中转中心仓库管理员取消库存调整操作</w:t>
            </w:r>
            <w:r>
              <w:rPr>
                <w:rFonts w:hint="eastAsia"/>
              </w:rPr>
              <w:t>。</w:t>
            </w:r>
          </w:p>
          <w:p w:rsidR="00FA2398" w:rsidRDefault="00FA2398" w:rsidP="00FA2398">
            <w:pPr>
              <w:numPr>
                <w:ilvl w:val="0"/>
                <w:numId w:val="31"/>
              </w:numPr>
            </w:pPr>
            <w:r>
              <w:t>系统取消该流程</w:t>
            </w:r>
            <w:r>
              <w:rPr>
                <w:rFonts w:hint="eastAsia"/>
              </w:rPr>
              <w:t>。</w:t>
            </w:r>
          </w:p>
        </w:tc>
      </w:tr>
      <w:tr w:rsidR="00FA2398" w:rsidTr="00FA2398">
        <w:tc>
          <w:tcPr>
            <w:tcW w:w="1104" w:type="dxa"/>
            <w:shd w:val="clear" w:color="auto" w:fill="auto"/>
            <w:vAlign w:val="center"/>
          </w:tcPr>
          <w:p w:rsidR="00FA2398" w:rsidRPr="005B04A1" w:rsidRDefault="00FA2398" w:rsidP="00FA2398">
            <w:pPr>
              <w:jc w:val="center"/>
              <w:rPr>
                <w:b/>
              </w:rPr>
            </w:pPr>
            <w:r w:rsidRPr="005B04A1">
              <w:rPr>
                <w:rFonts w:hint="eastAsia"/>
                <w:b/>
              </w:rPr>
              <w:t>特殊需求</w:t>
            </w:r>
          </w:p>
        </w:tc>
        <w:tc>
          <w:tcPr>
            <w:tcW w:w="6888" w:type="dxa"/>
            <w:gridSpan w:val="3"/>
            <w:shd w:val="clear" w:color="auto" w:fill="auto"/>
          </w:tcPr>
          <w:p w:rsidR="00FA2398" w:rsidRDefault="00FA2398" w:rsidP="00FA2398">
            <w:r>
              <w:t>系统需要在库存调整后将库存信息同步更新</w:t>
            </w:r>
            <w:r>
              <w:rPr>
                <w:rFonts w:hint="eastAsia"/>
              </w:rPr>
              <w:t>。</w:t>
            </w:r>
          </w:p>
        </w:tc>
      </w:tr>
    </w:tbl>
    <w:p w:rsidR="00FA2398" w:rsidRPr="00FA2398" w:rsidRDefault="00FA2398" w:rsidP="00FA2398"/>
    <w:p w:rsidR="00FA2398" w:rsidRDefault="00FA2398" w:rsidP="00FA2398">
      <w:pPr>
        <w:pStyle w:val="2"/>
      </w:pPr>
      <w:bookmarkStart w:id="24" w:name="_Toc439009601"/>
      <w:r>
        <w:t>用例</w:t>
      </w:r>
      <w:r>
        <w:rPr>
          <w:rFonts w:hint="eastAsia"/>
        </w:rPr>
        <w:t>1</w:t>
      </w:r>
      <w:r w:rsidR="00D73F77">
        <w:rPr>
          <w:rFonts w:hint="eastAsia"/>
        </w:rPr>
        <w:t>9</w:t>
      </w:r>
      <w:r>
        <w:rPr>
          <w:rFonts w:hint="eastAsia"/>
        </w:rPr>
        <w:t>库存信息初始化</w:t>
      </w:r>
      <w:bookmarkEnd w:id="24"/>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2693"/>
        <w:gridCol w:w="1701"/>
        <w:gridCol w:w="2494"/>
      </w:tblGrid>
      <w:tr w:rsidR="00FA2398" w:rsidTr="00FA2398">
        <w:tc>
          <w:tcPr>
            <w:tcW w:w="1104" w:type="dxa"/>
            <w:shd w:val="clear" w:color="auto" w:fill="auto"/>
          </w:tcPr>
          <w:p w:rsidR="00FA2398" w:rsidRPr="00B13CB0" w:rsidRDefault="00FA2398" w:rsidP="00FA2398">
            <w:pPr>
              <w:jc w:val="center"/>
              <w:rPr>
                <w:b/>
              </w:rPr>
            </w:pPr>
            <w:r w:rsidRPr="00B13CB0">
              <w:rPr>
                <w:rFonts w:hint="eastAsia"/>
                <w:b/>
              </w:rPr>
              <w:t>ID</w:t>
            </w:r>
          </w:p>
        </w:tc>
        <w:tc>
          <w:tcPr>
            <w:tcW w:w="2693" w:type="dxa"/>
            <w:shd w:val="clear" w:color="auto" w:fill="auto"/>
          </w:tcPr>
          <w:p w:rsidR="00FA2398" w:rsidRDefault="00FA2398" w:rsidP="00FA2398">
            <w:pPr>
              <w:jc w:val="center"/>
            </w:pPr>
            <w:r>
              <w:rPr>
                <w:rFonts w:hint="eastAsia"/>
              </w:rPr>
              <w:t>1</w:t>
            </w:r>
            <w:r w:rsidR="00D73F77">
              <w:rPr>
                <w:rFonts w:hint="eastAsia"/>
              </w:rPr>
              <w:t>9</w:t>
            </w:r>
          </w:p>
        </w:tc>
        <w:tc>
          <w:tcPr>
            <w:tcW w:w="1701" w:type="dxa"/>
            <w:shd w:val="clear" w:color="auto" w:fill="auto"/>
          </w:tcPr>
          <w:p w:rsidR="00FA2398" w:rsidRPr="00B13CB0" w:rsidRDefault="00FA2398" w:rsidP="00FA2398">
            <w:pPr>
              <w:jc w:val="center"/>
              <w:rPr>
                <w:b/>
              </w:rPr>
            </w:pPr>
            <w:r w:rsidRPr="00B13CB0">
              <w:rPr>
                <w:rFonts w:hint="eastAsia"/>
                <w:b/>
              </w:rPr>
              <w:t>名称</w:t>
            </w:r>
          </w:p>
        </w:tc>
        <w:tc>
          <w:tcPr>
            <w:tcW w:w="2494" w:type="dxa"/>
            <w:shd w:val="clear" w:color="auto" w:fill="auto"/>
          </w:tcPr>
          <w:p w:rsidR="00FA2398" w:rsidRDefault="00FA2398" w:rsidP="00FA2398">
            <w:pPr>
              <w:jc w:val="center"/>
            </w:pPr>
            <w:r>
              <w:rPr>
                <w:rFonts w:hint="eastAsia"/>
              </w:rPr>
              <w:t>库存信息初始化</w:t>
            </w:r>
          </w:p>
        </w:tc>
      </w:tr>
      <w:tr w:rsidR="00FA2398" w:rsidTr="00FA2398">
        <w:tc>
          <w:tcPr>
            <w:tcW w:w="1104" w:type="dxa"/>
            <w:shd w:val="clear" w:color="auto" w:fill="auto"/>
          </w:tcPr>
          <w:p w:rsidR="00FA2398" w:rsidRPr="00B13CB0" w:rsidRDefault="00FA2398" w:rsidP="00FA2398">
            <w:pPr>
              <w:jc w:val="center"/>
              <w:rPr>
                <w:b/>
              </w:rPr>
            </w:pPr>
            <w:r w:rsidRPr="00B13CB0">
              <w:rPr>
                <w:rFonts w:hint="eastAsia"/>
                <w:b/>
              </w:rPr>
              <w:t>创建者</w:t>
            </w:r>
          </w:p>
        </w:tc>
        <w:tc>
          <w:tcPr>
            <w:tcW w:w="2693" w:type="dxa"/>
            <w:shd w:val="clear" w:color="auto" w:fill="auto"/>
          </w:tcPr>
          <w:p w:rsidR="00FA2398" w:rsidRDefault="00FA2398" w:rsidP="00FA2398">
            <w:pPr>
              <w:jc w:val="center"/>
            </w:pPr>
            <w:r>
              <w:rPr>
                <w:rFonts w:hint="eastAsia"/>
              </w:rPr>
              <w:t>孙婧</w:t>
            </w:r>
          </w:p>
        </w:tc>
        <w:tc>
          <w:tcPr>
            <w:tcW w:w="1701" w:type="dxa"/>
            <w:shd w:val="clear" w:color="auto" w:fill="auto"/>
          </w:tcPr>
          <w:p w:rsidR="00FA2398" w:rsidRPr="00B13CB0" w:rsidRDefault="00FA2398" w:rsidP="00FA2398">
            <w:pPr>
              <w:jc w:val="center"/>
              <w:rPr>
                <w:b/>
              </w:rPr>
            </w:pPr>
            <w:r w:rsidRPr="00B13CB0">
              <w:rPr>
                <w:rFonts w:hint="eastAsia"/>
                <w:b/>
              </w:rPr>
              <w:t>最后一次更新者</w:t>
            </w:r>
          </w:p>
        </w:tc>
        <w:tc>
          <w:tcPr>
            <w:tcW w:w="2494" w:type="dxa"/>
            <w:shd w:val="clear" w:color="auto" w:fill="auto"/>
          </w:tcPr>
          <w:p w:rsidR="00FA2398" w:rsidRDefault="00FA2398" w:rsidP="00FA2398">
            <w:pPr>
              <w:jc w:val="center"/>
            </w:pPr>
            <w:r>
              <w:rPr>
                <w:rFonts w:hint="eastAsia"/>
              </w:rPr>
              <w:t>孙婧</w:t>
            </w:r>
          </w:p>
        </w:tc>
      </w:tr>
      <w:tr w:rsidR="00FA2398" w:rsidTr="00FA2398">
        <w:tc>
          <w:tcPr>
            <w:tcW w:w="1104" w:type="dxa"/>
            <w:shd w:val="clear" w:color="auto" w:fill="auto"/>
          </w:tcPr>
          <w:p w:rsidR="00FA2398" w:rsidRPr="00B13CB0" w:rsidRDefault="00FA2398" w:rsidP="00FA2398">
            <w:pPr>
              <w:jc w:val="center"/>
              <w:rPr>
                <w:b/>
              </w:rPr>
            </w:pPr>
            <w:r w:rsidRPr="00B13CB0">
              <w:rPr>
                <w:rFonts w:hint="eastAsia"/>
                <w:b/>
              </w:rPr>
              <w:t>创建日期</w:t>
            </w:r>
          </w:p>
        </w:tc>
        <w:tc>
          <w:tcPr>
            <w:tcW w:w="2693" w:type="dxa"/>
            <w:shd w:val="clear" w:color="auto" w:fill="auto"/>
          </w:tcPr>
          <w:p w:rsidR="00FA2398" w:rsidRDefault="00FA2398" w:rsidP="00FA2398">
            <w:pPr>
              <w:jc w:val="center"/>
            </w:pPr>
            <w:r>
              <w:rPr>
                <w:rFonts w:hint="eastAsia"/>
              </w:rPr>
              <w:t>2015.10.2</w:t>
            </w:r>
          </w:p>
        </w:tc>
        <w:tc>
          <w:tcPr>
            <w:tcW w:w="1701" w:type="dxa"/>
            <w:shd w:val="clear" w:color="auto" w:fill="auto"/>
          </w:tcPr>
          <w:p w:rsidR="00FA2398" w:rsidRPr="00B13CB0" w:rsidRDefault="00FA2398" w:rsidP="00FA2398">
            <w:pPr>
              <w:jc w:val="center"/>
              <w:rPr>
                <w:b/>
              </w:rPr>
            </w:pPr>
            <w:r w:rsidRPr="00B13CB0">
              <w:rPr>
                <w:rFonts w:hint="eastAsia"/>
                <w:b/>
              </w:rPr>
              <w:t>最后更新日期</w:t>
            </w:r>
          </w:p>
        </w:tc>
        <w:tc>
          <w:tcPr>
            <w:tcW w:w="2494" w:type="dxa"/>
            <w:shd w:val="clear" w:color="auto" w:fill="auto"/>
          </w:tcPr>
          <w:p w:rsidR="00FA2398" w:rsidRDefault="00FA2398" w:rsidP="00FA2398">
            <w:pPr>
              <w:jc w:val="center"/>
            </w:pPr>
            <w:r>
              <w:rPr>
                <w:rFonts w:hint="eastAsia"/>
              </w:rPr>
              <w:t>2015.12.27</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参与者</w:t>
            </w:r>
          </w:p>
        </w:tc>
        <w:tc>
          <w:tcPr>
            <w:tcW w:w="6888" w:type="dxa"/>
            <w:gridSpan w:val="3"/>
            <w:shd w:val="clear" w:color="auto" w:fill="auto"/>
          </w:tcPr>
          <w:p w:rsidR="00FA2398" w:rsidRDefault="00FA2398" w:rsidP="00FA2398">
            <w:r>
              <w:rPr>
                <w:rFonts w:hint="eastAsia"/>
              </w:rPr>
              <w:t>中转中心仓库管理员，目标是对仓库进行按排分区。</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触发条件</w:t>
            </w:r>
          </w:p>
        </w:tc>
        <w:tc>
          <w:tcPr>
            <w:tcW w:w="6888" w:type="dxa"/>
            <w:gridSpan w:val="3"/>
            <w:shd w:val="clear" w:color="auto" w:fill="auto"/>
          </w:tcPr>
          <w:p w:rsidR="00FA2398" w:rsidRDefault="00FA2398" w:rsidP="00FA2398">
            <w:r>
              <w:rPr>
                <w:rFonts w:hint="eastAsia"/>
              </w:rPr>
              <w:t>中转中心仓库管理员对仓库进行按排分区操作。</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前置条件</w:t>
            </w:r>
          </w:p>
        </w:tc>
        <w:tc>
          <w:tcPr>
            <w:tcW w:w="6888" w:type="dxa"/>
            <w:gridSpan w:val="3"/>
            <w:shd w:val="clear" w:color="auto" w:fill="auto"/>
          </w:tcPr>
          <w:p w:rsidR="00FA2398" w:rsidRDefault="00FA2398" w:rsidP="00FA2398">
            <w:r>
              <w:rPr>
                <w:rFonts w:hint="eastAsia"/>
              </w:rPr>
              <w:t>中转中心仓库管理员被识别并授权。</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后置条件</w:t>
            </w:r>
          </w:p>
        </w:tc>
        <w:tc>
          <w:tcPr>
            <w:tcW w:w="6888" w:type="dxa"/>
            <w:gridSpan w:val="3"/>
            <w:shd w:val="clear" w:color="auto" w:fill="auto"/>
          </w:tcPr>
          <w:p w:rsidR="00FA2398" w:rsidRDefault="00FA2398" w:rsidP="00FA2398">
            <w:r>
              <w:rPr>
                <w:rFonts w:hint="eastAsia"/>
              </w:rPr>
              <w:t>仓库根据排号分配被分为</w:t>
            </w:r>
            <w:r w:rsidRPr="003B4F1E">
              <w:rPr>
                <w:rFonts w:hint="eastAsia"/>
              </w:rPr>
              <w:t>航运区、铁运区、汽运区、机动区</w:t>
            </w:r>
            <w:r>
              <w:rPr>
                <w:rFonts w:hint="eastAsia"/>
              </w:rPr>
              <w:t>。</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优先级</w:t>
            </w:r>
          </w:p>
        </w:tc>
        <w:tc>
          <w:tcPr>
            <w:tcW w:w="6888" w:type="dxa"/>
            <w:gridSpan w:val="3"/>
            <w:shd w:val="clear" w:color="auto" w:fill="auto"/>
          </w:tcPr>
          <w:p w:rsidR="00FA2398" w:rsidRDefault="00FA2398" w:rsidP="00FA2398">
            <w:r>
              <w:t>高</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正常流程</w:t>
            </w:r>
          </w:p>
        </w:tc>
        <w:tc>
          <w:tcPr>
            <w:tcW w:w="6888" w:type="dxa"/>
            <w:gridSpan w:val="3"/>
            <w:shd w:val="clear" w:color="auto" w:fill="auto"/>
          </w:tcPr>
          <w:p w:rsidR="00FA2398" w:rsidRDefault="00FA2398" w:rsidP="00FA2398">
            <w:r>
              <w:t>1</w:t>
            </w:r>
            <w:r>
              <w:rPr>
                <w:rFonts w:hint="eastAsia"/>
              </w:rPr>
              <w:t>．中转中心仓库管理员输入分配的排号</w:t>
            </w:r>
          </w:p>
          <w:p w:rsidR="00FA2398" w:rsidRDefault="00FA2398" w:rsidP="00FA2398">
            <w:r>
              <w:rPr>
                <w:rFonts w:hint="eastAsia"/>
              </w:rPr>
              <w:t xml:space="preserve">2. </w:t>
            </w:r>
            <w:r>
              <w:t>系统显示各区的分配信息</w:t>
            </w:r>
            <w:r>
              <w:rPr>
                <w:rFonts w:hint="eastAsia"/>
              </w:rPr>
              <w:t>，</w:t>
            </w:r>
            <w:r>
              <w:t>等待中转中心仓库管理员确认</w:t>
            </w:r>
          </w:p>
          <w:p w:rsidR="00FA2398" w:rsidRDefault="00FA2398" w:rsidP="00FA2398">
            <w:r>
              <w:rPr>
                <w:rFonts w:hint="eastAsia"/>
              </w:rPr>
              <w:t xml:space="preserve">3. </w:t>
            </w:r>
            <w:r>
              <w:rPr>
                <w:rFonts w:hint="eastAsia"/>
              </w:rPr>
              <w:t>中转中心仓库管理员确认分区信息</w:t>
            </w:r>
          </w:p>
          <w:p w:rsidR="00FA2398" w:rsidRDefault="00FA2398" w:rsidP="00FA2398">
            <w:r>
              <w:rPr>
                <w:rFonts w:hint="eastAsia"/>
              </w:rPr>
              <w:t xml:space="preserve">4. </w:t>
            </w:r>
            <w:r>
              <w:rPr>
                <w:rFonts w:hint="eastAsia"/>
              </w:rPr>
              <w:t>中转中心仓库管理员提交并保存分区信息</w:t>
            </w:r>
          </w:p>
          <w:p w:rsidR="00FA2398" w:rsidRDefault="00FA2398" w:rsidP="00FA2398">
            <w:r>
              <w:t>5</w:t>
            </w:r>
            <w:r>
              <w:rPr>
                <w:rFonts w:hint="eastAsia"/>
              </w:rPr>
              <w:t>．</w:t>
            </w:r>
            <w:r>
              <w:t>系统保存分区信息</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扩展流程</w:t>
            </w:r>
          </w:p>
        </w:tc>
        <w:tc>
          <w:tcPr>
            <w:tcW w:w="6888" w:type="dxa"/>
            <w:gridSpan w:val="3"/>
            <w:shd w:val="clear" w:color="auto" w:fill="auto"/>
          </w:tcPr>
          <w:p w:rsidR="00FA2398" w:rsidRDefault="00FA2398" w:rsidP="00FA2398">
            <w:r>
              <w:rPr>
                <w:rFonts w:hint="eastAsia"/>
              </w:rPr>
              <w:t>1a</w:t>
            </w:r>
            <w:r>
              <w:t xml:space="preserve">. </w:t>
            </w:r>
            <w:r>
              <w:t>中转中心仓库管理员输入错误</w:t>
            </w:r>
            <w:r>
              <w:rPr>
                <w:rFonts w:hint="eastAsia"/>
              </w:rPr>
              <w:t>，</w:t>
            </w:r>
            <w:r>
              <w:t>系统提示重新输入</w:t>
            </w:r>
            <w:r>
              <w:rPr>
                <w:rFonts w:hint="eastAsia"/>
              </w:rPr>
              <w:t>。</w:t>
            </w:r>
          </w:p>
          <w:p w:rsidR="00FA2398" w:rsidRDefault="00FA2398" w:rsidP="00FA2398">
            <w:r>
              <w:rPr>
                <w:rFonts w:hint="eastAsia"/>
              </w:rPr>
              <w:t xml:space="preserve">4a. </w:t>
            </w:r>
            <w:r>
              <w:rPr>
                <w:rFonts w:hint="eastAsia"/>
              </w:rPr>
              <w:t>中转中心仓库管理员撤消库存信息初始化操作</w:t>
            </w:r>
          </w:p>
          <w:p w:rsidR="00FA2398" w:rsidRDefault="00FA2398" w:rsidP="00FA2398">
            <w:pPr>
              <w:numPr>
                <w:ilvl w:val="0"/>
                <w:numId w:val="32"/>
              </w:numPr>
            </w:pPr>
            <w:r>
              <w:t>系统取消该流程</w:t>
            </w:r>
          </w:p>
        </w:tc>
      </w:tr>
      <w:tr w:rsidR="00FA2398" w:rsidTr="00FA2398">
        <w:tc>
          <w:tcPr>
            <w:tcW w:w="1104" w:type="dxa"/>
            <w:shd w:val="clear" w:color="auto" w:fill="auto"/>
            <w:vAlign w:val="center"/>
          </w:tcPr>
          <w:p w:rsidR="00FA2398" w:rsidRPr="00B13CB0" w:rsidRDefault="00FA2398" w:rsidP="00FA2398">
            <w:pPr>
              <w:jc w:val="center"/>
              <w:rPr>
                <w:b/>
              </w:rPr>
            </w:pPr>
            <w:r w:rsidRPr="00B13CB0">
              <w:rPr>
                <w:rFonts w:hint="eastAsia"/>
                <w:b/>
              </w:rPr>
              <w:t>特殊需求</w:t>
            </w:r>
          </w:p>
        </w:tc>
        <w:tc>
          <w:tcPr>
            <w:tcW w:w="6888" w:type="dxa"/>
            <w:gridSpan w:val="3"/>
            <w:shd w:val="clear" w:color="auto" w:fill="auto"/>
          </w:tcPr>
          <w:p w:rsidR="00FA2398" w:rsidRDefault="00FA2398" w:rsidP="00FA2398">
            <w:r>
              <w:t>机动区是在航运区</w:t>
            </w:r>
            <w:r>
              <w:rPr>
                <w:rFonts w:hint="eastAsia"/>
              </w:rPr>
              <w:t>、</w:t>
            </w:r>
            <w:r>
              <w:t>铁运区或汽运区发生库存报警时进行库存调整临时存放这三个区的货物</w:t>
            </w:r>
            <w:r>
              <w:rPr>
                <w:rFonts w:hint="eastAsia"/>
              </w:rPr>
              <w:t>。</w:t>
            </w:r>
          </w:p>
        </w:tc>
      </w:tr>
    </w:tbl>
    <w:p w:rsidR="00FA2398" w:rsidRDefault="00FA2398" w:rsidP="00FA2398"/>
    <w:p w:rsidR="008016B1" w:rsidRDefault="008016B1" w:rsidP="008016B1">
      <w:pPr>
        <w:pStyle w:val="2"/>
      </w:pPr>
      <w:bookmarkStart w:id="25" w:name="_Toc439009602"/>
      <w:r>
        <w:t>用例</w:t>
      </w:r>
      <w:r w:rsidR="00D73F77">
        <w:rPr>
          <w:rFonts w:hint="eastAsia"/>
        </w:rPr>
        <w:t>20</w:t>
      </w:r>
      <w:r>
        <w:rPr>
          <w:rFonts w:hint="eastAsia"/>
        </w:rPr>
        <w:t>库存盘点</w:t>
      </w:r>
      <w:bookmarkEnd w:id="25"/>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2693"/>
        <w:gridCol w:w="1701"/>
        <w:gridCol w:w="2494"/>
      </w:tblGrid>
      <w:tr w:rsidR="008016B1" w:rsidTr="00B97543">
        <w:tc>
          <w:tcPr>
            <w:tcW w:w="1104" w:type="dxa"/>
            <w:shd w:val="clear" w:color="auto" w:fill="auto"/>
          </w:tcPr>
          <w:p w:rsidR="008016B1" w:rsidRPr="00DF2C41" w:rsidRDefault="008016B1" w:rsidP="00B97543">
            <w:pPr>
              <w:jc w:val="center"/>
              <w:rPr>
                <w:b/>
              </w:rPr>
            </w:pPr>
            <w:r w:rsidRPr="00DF2C41">
              <w:rPr>
                <w:rFonts w:hint="eastAsia"/>
                <w:b/>
              </w:rPr>
              <w:t>ID</w:t>
            </w:r>
          </w:p>
        </w:tc>
        <w:tc>
          <w:tcPr>
            <w:tcW w:w="2693" w:type="dxa"/>
            <w:shd w:val="clear" w:color="auto" w:fill="auto"/>
          </w:tcPr>
          <w:p w:rsidR="008016B1" w:rsidRDefault="00D73F77" w:rsidP="00B97543">
            <w:pPr>
              <w:jc w:val="center"/>
            </w:pPr>
            <w:r>
              <w:rPr>
                <w:rFonts w:hint="eastAsia"/>
              </w:rPr>
              <w:t>20</w:t>
            </w:r>
          </w:p>
        </w:tc>
        <w:tc>
          <w:tcPr>
            <w:tcW w:w="1701" w:type="dxa"/>
            <w:shd w:val="clear" w:color="auto" w:fill="auto"/>
          </w:tcPr>
          <w:p w:rsidR="008016B1" w:rsidRPr="00DF2C41" w:rsidRDefault="008016B1" w:rsidP="00B97543">
            <w:pPr>
              <w:jc w:val="center"/>
              <w:rPr>
                <w:b/>
              </w:rPr>
            </w:pPr>
            <w:r w:rsidRPr="00DF2C41">
              <w:rPr>
                <w:rFonts w:hint="eastAsia"/>
                <w:b/>
              </w:rPr>
              <w:t>名称</w:t>
            </w:r>
          </w:p>
        </w:tc>
        <w:tc>
          <w:tcPr>
            <w:tcW w:w="2494" w:type="dxa"/>
            <w:shd w:val="clear" w:color="auto" w:fill="auto"/>
          </w:tcPr>
          <w:p w:rsidR="008016B1" w:rsidRDefault="008016B1" w:rsidP="00B97543">
            <w:pPr>
              <w:jc w:val="center"/>
            </w:pPr>
            <w:r>
              <w:rPr>
                <w:rFonts w:hint="eastAsia"/>
              </w:rPr>
              <w:t>库存盘点</w:t>
            </w:r>
          </w:p>
        </w:tc>
      </w:tr>
      <w:tr w:rsidR="008016B1" w:rsidTr="00B97543">
        <w:tc>
          <w:tcPr>
            <w:tcW w:w="1104" w:type="dxa"/>
            <w:shd w:val="clear" w:color="auto" w:fill="auto"/>
          </w:tcPr>
          <w:p w:rsidR="008016B1" w:rsidRPr="00DF2C41" w:rsidRDefault="008016B1" w:rsidP="00B97543">
            <w:pPr>
              <w:jc w:val="center"/>
              <w:rPr>
                <w:b/>
              </w:rPr>
            </w:pPr>
            <w:r w:rsidRPr="00DF2C41">
              <w:rPr>
                <w:rFonts w:hint="eastAsia"/>
                <w:b/>
              </w:rPr>
              <w:t>创建者</w:t>
            </w:r>
          </w:p>
        </w:tc>
        <w:tc>
          <w:tcPr>
            <w:tcW w:w="2693" w:type="dxa"/>
            <w:shd w:val="clear" w:color="auto" w:fill="auto"/>
          </w:tcPr>
          <w:p w:rsidR="008016B1" w:rsidRDefault="008016B1" w:rsidP="00B97543">
            <w:pPr>
              <w:jc w:val="center"/>
            </w:pPr>
            <w:r>
              <w:rPr>
                <w:rFonts w:hint="eastAsia"/>
              </w:rPr>
              <w:t>孙婧</w:t>
            </w:r>
          </w:p>
        </w:tc>
        <w:tc>
          <w:tcPr>
            <w:tcW w:w="1701" w:type="dxa"/>
            <w:shd w:val="clear" w:color="auto" w:fill="auto"/>
          </w:tcPr>
          <w:p w:rsidR="008016B1" w:rsidRPr="00DF2C41" w:rsidRDefault="008016B1" w:rsidP="00B97543">
            <w:pPr>
              <w:jc w:val="center"/>
              <w:rPr>
                <w:b/>
              </w:rPr>
            </w:pPr>
            <w:r w:rsidRPr="00DF2C41">
              <w:rPr>
                <w:rFonts w:hint="eastAsia"/>
                <w:b/>
              </w:rPr>
              <w:t>最后一次更新者</w:t>
            </w:r>
          </w:p>
        </w:tc>
        <w:tc>
          <w:tcPr>
            <w:tcW w:w="2494" w:type="dxa"/>
            <w:shd w:val="clear" w:color="auto" w:fill="auto"/>
          </w:tcPr>
          <w:p w:rsidR="008016B1" w:rsidRDefault="008016B1" w:rsidP="00B97543">
            <w:pPr>
              <w:jc w:val="center"/>
            </w:pPr>
            <w:r>
              <w:rPr>
                <w:rFonts w:hint="eastAsia"/>
              </w:rPr>
              <w:t>孙婧</w:t>
            </w:r>
          </w:p>
        </w:tc>
      </w:tr>
      <w:tr w:rsidR="008016B1" w:rsidTr="00B97543">
        <w:tc>
          <w:tcPr>
            <w:tcW w:w="1104" w:type="dxa"/>
            <w:shd w:val="clear" w:color="auto" w:fill="auto"/>
          </w:tcPr>
          <w:p w:rsidR="008016B1" w:rsidRPr="00DF2C41" w:rsidRDefault="008016B1" w:rsidP="00B97543">
            <w:pPr>
              <w:jc w:val="center"/>
              <w:rPr>
                <w:b/>
              </w:rPr>
            </w:pPr>
            <w:r w:rsidRPr="00DF2C41">
              <w:rPr>
                <w:rFonts w:hint="eastAsia"/>
                <w:b/>
              </w:rPr>
              <w:t>创建日期</w:t>
            </w:r>
          </w:p>
        </w:tc>
        <w:tc>
          <w:tcPr>
            <w:tcW w:w="2693" w:type="dxa"/>
            <w:shd w:val="clear" w:color="auto" w:fill="auto"/>
          </w:tcPr>
          <w:p w:rsidR="008016B1" w:rsidRDefault="008016B1" w:rsidP="00B97543">
            <w:pPr>
              <w:jc w:val="center"/>
            </w:pPr>
            <w:r>
              <w:rPr>
                <w:rFonts w:hint="eastAsia"/>
              </w:rPr>
              <w:t>2015.10.2</w:t>
            </w:r>
          </w:p>
        </w:tc>
        <w:tc>
          <w:tcPr>
            <w:tcW w:w="1701" w:type="dxa"/>
            <w:shd w:val="clear" w:color="auto" w:fill="auto"/>
          </w:tcPr>
          <w:p w:rsidR="008016B1" w:rsidRPr="00DF2C41" w:rsidRDefault="008016B1" w:rsidP="00B97543">
            <w:pPr>
              <w:jc w:val="center"/>
              <w:rPr>
                <w:b/>
              </w:rPr>
            </w:pPr>
            <w:r w:rsidRPr="00DF2C41">
              <w:rPr>
                <w:rFonts w:hint="eastAsia"/>
                <w:b/>
              </w:rPr>
              <w:t>最后更新日期</w:t>
            </w:r>
          </w:p>
        </w:tc>
        <w:tc>
          <w:tcPr>
            <w:tcW w:w="2494" w:type="dxa"/>
            <w:shd w:val="clear" w:color="auto" w:fill="auto"/>
          </w:tcPr>
          <w:p w:rsidR="008016B1" w:rsidRDefault="008016B1" w:rsidP="00B97543">
            <w:pPr>
              <w:jc w:val="center"/>
            </w:pPr>
            <w:r>
              <w:rPr>
                <w:rFonts w:hint="eastAsia"/>
              </w:rPr>
              <w:t>2015.</w:t>
            </w:r>
            <w:r>
              <w:t>12.27</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参与者</w:t>
            </w:r>
          </w:p>
        </w:tc>
        <w:tc>
          <w:tcPr>
            <w:tcW w:w="6888" w:type="dxa"/>
            <w:gridSpan w:val="3"/>
            <w:shd w:val="clear" w:color="auto" w:fill="auto"/>
          </w:tcPr>
          <w:p w:rsidR="008016B1" w:rsidRDefault="008016B1" w:rsidP="00B97543">
            <w:r>
              <w:rPr>
                <w:rFonts w:hint="eastAsia"/>
              </w:rPr>
              <w:t>中转中心仓库管理员，目标是每天定时进入仓库对仓库货物进行清点核对。并记录当天仓库内各区快递的信息（快递编号、入库日期、目的地、区号、排号、架号、位号），系统可以自动生成一个截止点。</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触发条件</w:t>
            </w:r>
          </w:p>
        </w:tc>
        <w:tc>
          <w:tcPr>
            <w:tcW w:w="6888" w:type="dxa"/>
            <w:gridSpan w:val="3"/>
            <w:shd w:val="clear" w:color="auto" w:fill="auto"/>
          </w:tcPr>
          <w:p w:rsidR="008016B1" w:rsidRDefault="008016B1" w:rsidP="00B97543">
            <w:r>
              <w:rPr>
                <w:rFonts w:hint="eastAsia"/>
              </w:rPr>
              <w:t>中转中心仓库管理员定时进入仓库进行库存盘点操作</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前置条件</w:t>
            </w:r>
          </w:p>
        </w:tc>
        <w:tc>
          <w:tcPr>
            <w:tcW w:w="6888" w:type="dxa"/>
            <w:gridSpan w:val="3"/>
            <w:shd w:val="clear" w:color="auto" w:fill="auto"/>
          </w:tcPr>
          <w:p w:rsidR="008016B1" w:rsidRDefault="008016B1" w:rsidP="00B97543">
            <w:r>
              <w:rPr>
                <w:rFonts w:hint="eastAsia"/>
              </w:rPr>
              <w:t>中转中心仓库管理员必须被识别并授权</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lastRenderedPageBreak/>
              <w:t>后置条件</w:t>
            </w:r>
          </w:p>
        </w:tc>
        <w:tc>
          <w:tcPr>
            <w:tcW w:w="6888" w:type="dxa"/>
            <w:gridSpan w:val="3"/>
            <w:shd w:val="clear" w:color="auto" w:fill="auto"/>
          </w:tcPr>
          <w:p w:rsidR="008016B1" w:rsidRDefault="008016B1" w:rsidP="00B97543">
            <w:r>
              <w:rPr>
                <w:rFonts w:hint="eastAsia"/>
              </w:rPr>
              <w:t>生成一个时间截止点（包括批次（日期）、批号（序号）），保存</w:t>
            </w:r>
            <w:r w:rsidRPr="003B4F1E">
              <w:rPr>
                <w:rFonts w:hint="eastAsia"/>
              </w:rPr>
              <w:t>当天的各区快递的信息（快递编号、入库日期、目的地、区号、排号、架号、位号）</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优先级</w:t>
            </w:r>
          </w:p>
        </w:tc>
        <w:tc>
          <w:tcPr>
            <w:tcW w:w="6888" w:type="dxa"/>
            <w:gridSpan w:val="3"/>
            <w:shd w:val="clear" w:color="auto" w:fill="auto"/>
          </w:tcPr>
          <w:p w:rsidR="008016B1" w:rsidRDefault="008016B1" w:rsidP="00B97543">
            <w:r>
              <w:rPr>
                <w:rFonts w:hint="eastAsia"/>
              </w:rPr>
              <w:t>低</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正常流程</w:t>
            </w:r>
          </w:p>
        </w:tc>
        <w:tc>
          <w:tcPr>
            <w:tcW w:w="6888" w:type="dxa"/>
            <w:gridSpan w:val="3"/>
            <w:shd w:val="clear" w:color="auto" w:fill="auto"/>
          </w:tcPr>
          <w:p w:rsidR="008016B1" w:rsidRDefault="008016B1" w:rsidP="008016B1">
            <w:pPr>
              <w:numPr>
                <w:ilvl w:val="0"/>
                <w:numId w:val="33"/>
              </w:numPr>
            </w:pPr>
            <w:r>
              <w:rPr>
                <w:rFonts w:hint="eastAsia"/>
              </w:rPr>
              <w:t>中转中心仓库管理员进入查看当天的库存信息</w:t>
            </w:r>
          </w:p>
          <w:p w:rsidR="008016B1" w:rsidRDefault="008016B1" w:rsidP="008016B1">
            <w:pPr>
              <w:numPr>
                <w:ilvl w:val="0"/>
                <w:numId w:val="33"/>
              </w:numPr>
            </w:pPr>
            <w:r>
              <w:t>系统在表单中显示当天快递的信息</w:t>
            </w:r>
            <w:r w:rsidRPr="003B4F1E">
              <w:rPr>
                <w:rFonts w:hint="eastAsia"/>
              </w:rPr>
              <w:t>（快递编号、入库日期、目的地、区号、排号、架号、位号）</w:t>
            </w:r>
            <w:r>
              <w:rPr>
                <w:rFonts w:hint="eastAsia"/>
              </w:rPr>
              <w:t>，等待中转中心仓库管理员确认</w:t>
            </w:r>
          </w:p>
          <w:p w:rsidR="008016B1" w:rsidRDefault="008016B1" w:rsidP="008016B1">
            <w:pPr>
              <w:numPr>
                <w:ilvl w:val="0"/>
                <w:numId w:val="33"/>
              </w:numPr>
            </w:pPr>
            <w:r>
              <w:t>中转中心仓库管理员确认表单并导出</w:t>
            </w:r>
          </w:p>
          <w:p w:rsidR="008016B1" w:rsidRDefault="008016B1" w:rsidP="008016B1">
            <w:pPr>
              <w:numPr>
                <w:ilvl w:val="0"/>
                <w:numId w:val="33"/>
              </w:numPr>
            </w:pPr>
            <w:r>
              <w:t>系统导出当天库存快照的</w:t>
            </w:r>
            <w:r>
              <w:rPr>
                <w:rFonts w:hint="eastAsia"/>
              </w:rPr>
              <w:t>Excel</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扩展流程</w:t>
            </w:r>
          </w:p>
        </w:tc>
        <w:tc>
          <w:tcPr>
            <w:tcW w:w="6888" w:type="dxa"/>
            <w:gridSpan w:val="3"/>
            <w:shd w:val="clear" w:color="auto" w:fill="auto"/>
          </w:tcPr>
          <w:p w:rsidR="008016B1" w:rsidRDefault="008016B1" w:rsidP="00B97543">
            <w:r>
              <w:t xml:space="preserve">3a. </w:t>
            </w:r>
            <w:r>
              <w:t>中转中心仓库管理员撤消库存盘点操作</w:t>
            </w:r>
          </w:p>
          <w:p w:rsidR="008016B1" w:rsidRDefault="008016B1" w:rsidP="008016B1">
            <w:pPr>
              <w:numPr>
                <w:ilvl w:val="0"/>
                <w:numId w:val="34"/>
              </w:numPr>
            </w:pPr>
            <w:r>
              <w:t>系统取消该流程</w:t>
            </w:r>
          </w:p>
        </w:tc>
      </w:tr>
      <w:tr w:rsidR="008016B1" w:rsidTr="00B97543">
        <w:tc>
          <w:tcPr>
            <w:tcW w:w="1104" w:type="dxa"/>
            <w:shd w:val="clear" w:color="auto" w:fill="auto"/>
            <w:vAlign w:val="center"/>
          </w:tcPr>
          <w:p w:rsidR="008016B1" w:rsidRPr="00DF2C41" w:rsidRDefault="008016B1" w:rsidP="00B97543">
            <w:pPr>
              <w:jc w:val="center"/>
              <w:rPr>
                <w:b/>
              </w:rPr>
            </w:pPr>
            <w:r w:rsidRPr="00DF2C41">
              <w:rPr>
                <w:rFonts w:hint="eastAsia"/>
                <w:b/>
              </w:rPr>
              <w:t>特殊需求</w:t>
            </w:r>
          </w:p>
        </w:tc>
        <w:tc>
          <w:tcPr>
            <w:tcW w:w="6888" w:type="dxa"/>
            <w:gridSpan w:val="3"/>
            <w:shd w:val="clear" w:color="auto" w:fill="auto"/>
          </w:tcPr>
          <w:p w:rsidR="008016B1" w:rsidRDefault="008016B1" w:rsidP="00B97543">
            <w:r>
              <w:t>若中转中心仓库管理员取消了库存盘点操作</w:t>
            </w:r>
            <w:r>
              <w:rPr>
                <w:rFonts w:hint="eastAsia"/>
              </w:rPr>
              <w:t>，</w:t>
            </w:r>
            <w:r>
              <w:t>时间截止点将会重新被生成</w:t>
            </w:r>
          </w:p>
        </w:tc>
      </w:tr>
    </w:tbl>
    <w:p w:rsidR="008016B1" w:rsidRDefault="008016B1" w:rsidP="00FA2398"/>
    <w:p w:rsidR="008016B1" w:rsidRDefault="008016B1" w:rsidP="008016B1">
      <w:pPr>
        <w:pStyle w:val="2"/>
      </w:pPr>
      <w:bookmarkStart w:id="26" w:name="_Toc439009603"/>
      <w:r>
        <w:t>用例</w:t>
      </w:r>
      <w:r>
        <w:rPr>
          <w:rFonts w:hint="eastAsia"/>
        </w:rPr>
        <w:t>2</w:t>
      </w:r>
      <w:r w:rsidR="00D73F77">
        <w:rPr>
          <w:rFonts w:hint="eastAsia"/>
        </w:rPr>
        <w:t>1</w:t>
      </w:r>
      <w:r>
        <w:rPr>
          <w:rFonts w:hint="eastAsia"/>
        </w:rPr>
        <w:t>结算管理</w:t>
      </w:r>
      <w:bookmarkEnd w:id="26"/>
    </w:p>
    <w:tbl>
      <w:tblPr>
        <w:tblW w:w="0" w:type="auto"/>
        <w:tblInd w:w="309"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104"/>
        <w:gridCol w:w="2693"/>
        <w:gridCol w:w="1701"/>
        <w:gridCol w:w="2494"/>
      </w:tblGrid>
      <w:tr w:rsidR="008016B1" w:rsidTr="00B97543">
        <w:tc>
          <w:tcPr>
            <w:tcW w:w="1104" w:type="dxa"/>
            <w:shd w:val="clear" w:color="auto" w:fill="auto"/>
          </w:tcPr>
          <w:p w:rsidR="008016B1" w:rsidRPr="00191519" w:rsidRDefault="008016B1" w:rsidP="00B97543">
            <w:pPr>
              <w:jc w:val="center"/>
              <w:rPr>
                <w:b/>
              </w:rPr>
            </w:pPr>
            <w:r w:rsidRPr="00191519">
              <w:rPr>
                <w:rFonts w:hint="eastAsia"/>
                <w:b/>
              </w:rPr>
              <w:t>ID</w:t>
            </w:r>
          </w:p>
        </w:tc>
        <w:tc>
          <w:tcPr>
            <w:tcW w:w="2693" w:type="dxa"/>
            <w:shd w:val="clear" w:color="auto" w:fill="auto"/>
          </w:tcPr>
          <w:p w:rsidR="008016B1" w:rsidRDefault="008016B1" w:rsidP="00B97543">
            <w:pPr>
              <w:jc w:val="center"/>
            </w:pPr>
            <w:r>
              <w:t>UC</w:t>
            </w:r>
            <w:r>
              <w:rPr>
                <w:rFonts w:hint="eastAsia"/>
              </w:rPr>
              <w:t>2</w:t>
            </w:r>
            <w:r w:rsidR="00D73F77">
              <w:rPr>
                <w:rFonts w:hint="eastAsia"/>
              </w:rPr>
              <w:t>1</w:t>
            </w:r>
          </w:p>
        </w:tc>
        <w:tc>
          <w:tcPr>
            <w:tcW w:w="1701" w:type="dxa"/>
            <w:shd w:val="clear" w:color="auto" w:fill="auto"/>
          </w:tcPr>
          <w:p w:rsidR="008016B1" w:rsidRPr="00191519" w:rsidRDefault="008016B1" w:rsidP="00B97543">
            <w:pPr>
              <w:jc w:val="center"/>
              <w:rPr>
                <w:b/>
              </w:rPr>
            </w:pPr>
            <w:r w:rsidRPr="00191519">
              <w:rPr>
                <w:rFonts w:hint="eastAsia"/>
                <w:b/>
              </w:rPr>
              <w:t>名称</w:t>
            </w:r>
          </w:p>
        </w:tc>
        <w:tc>
          <w:tcPr>
            <w:tcW w:w="2494" w:type="dxa"/>
            <w:shd w:val="clear" w:color="auto" w:fill="auto"/>
          </w:tcPr>
          <w:p w:rsidR="008016B1" w:rsidRDefault="008016B1" w:rsidP="00B97543">
            <w:pPr>
              <w:jc w:val="center"/>
            </w:pPr>
            <w:r>
              <w:rPr>
                <w:rFonts w:hint="eastAsia"/>
              </w:rPr>
              <w:t>结算管理</w:t>
            </w:r>
          </w:p>
        </w:tc>
      </w:tr>
      <w:tr w:rsidR="008016B1" w:rsidTr="00B97543">
        <w:tc>
          <w:tcPr>
            <w:tcW w:w="1104" w:type="dxa"/>
            <w:shd w:val="clear" w:color="auto" w:fill="auto"/>
          </w:tcPr>
          <w:p w:rsidR="008016B1" w:rsidRPr="00191519" w:rsidRDefault="008016B1" w:rsidP="00B97543">
            <w:pPr>
              <w:jc w:val="center"/>
              <w:rPr>
                <w:b/>
              </w:rPr>
            </w:pPr>
            <w:r w:rsidRPr="00191519">
              <w:rPr>
                <w:rFonts w:hint="eastAsia"/>
                <w:b/>
              </w:rPr>
              <w:t>创建者</w:t>
            </w:r>
          </w:p>
        </w:tc>
        <w:tc>
          <w:tcPr>
            <w:tcW w:w="2693" w:type="dxa"/>
            <w:shd w:val="clear" w:color="auto" w:fill="auto"/>
          </w:tcPr>
          <w:p w:rsidR="008016B1" w:rsidRDefault="008016B1" w:rsidP="00B97543">
            <w:pPr>
              <w:jc w:val="center"/>
            </w:pPr>
            <w:r>
              <w:rPr>
                <w:rFonts w:hint="eastAsia"/>
              </w:rPr>
              <w:t>孙婧</w:t>
            </w:r>
          </w:p>
        </w:tc>
        <w:tc>
          <w:tcPr>
            <w:tcW w:w="1701" w:type="dxa"/>
            <w:shd w:val="clear" w:color="auto" w:fill="auto"/>
          </w:tcPr>
          <w:p w:rsidR="008016B1" w:rsidRPr="00191519" w:rsidRDefault="008016B1" w:rsidP="00B97543">
            <w:pPr>
              <w:jc w:val="center"/>
              <w:rPr>
                <w:b/>
              </w:rPr>
            </w:pPr>
            <w:r w:rsidRPr="00191519">
              <w:rPr>
                <w:rFonts w:hint="eastAsia"/>
                <w:b/>
              </w:rPr>
              <w:t>最后一次更新者</w:t>
            </w:r>
          </w:p>
        </w:tc>
        <w:tc>
          <w:tcPr>
            <w:tcW w:w="2494" w:type="dxa"/>
            <w:shd w:val="clear" w:color="auto" w:fill="auto"/>
          </w:tcPr>
          <w:p w:rsidR="008016B1" w:rsidRDefault="008016B1" w:rsidP="00B97543">
            <w:pPr>
              <w:jc w:val="center"/>
            </w:pPr>
            <w:r>
              <w:rPr>
                <w:rFonts w:hint="eastAsia"/>
              </w:rPr>
              <w:t>孙婧</w:t>
            </w:r>
          </w:p>
        </w:tc>
      </w:tr>
      <w:tr w:rsidR="008016B1" w:rsidTr="00B97543">
        <w:tc>
          <w:tcPr>
            <w:tcW w:w="1104" w:type="dxa"/>
            <w:shd w:val="clear" w:color="auto" w:fill="auto"/>
          </w:tcPr>
          <w:p w:rsidR="008016B1" w:rsidRPr="00191519" w:rsidRDefault="008016B1" w:rsidP="00B97543">
            <w:pPr>
              <w:jc w:val="center"/>
              <w:rPr>
                <w:b/>
              </w:rPr>
            </w:pPr>
            <w:r w:rsidRPr="00191519">
              <w:rPr>
                <w:rFonts w:hint="eastAsia"/>
                <w:b/>
              </w:rPr>
              <w:t>创建日期</w:t>
            </w:r>
          </w:p>
        </w:tc>
        <w:tc>
          <w:tcPr>
            <w:tcW w:w="2693" w:type="dxa"/>
            <w:shd w:val="clear" w:color="auto" w:fill="auto"/>
          </w:tcPr>
          <w:p w:rsidR="008016B1" w:rsidRDefault="008016B1" w:rsidP="00B97543">
            <w:pPr>
              <w:jc w:val="center"/>
            </w:pPr>
            <w:r>
              <w:rPr>
                <w:rFonts w:hint="eastAsia"/>
              </w:rPr>
              <w:t>2015.10.2</w:t>
            </w:r>
          </w:p>
        </w:tc>
        <w:tc>
          <w:tcPr>
            <w:tcW w:w="1701" w:type="dxa"/>
            <w:shd w:val="clear" w:color="auto" w:fill="auto"/>
          </w:tcPr>
          <w:p w:rsidR="008016B1" w:rsidRPr="00191519" w:rsidRDefault="008016B1" w:rsidP="00B97543">
            <w:pPr>
              <w:jc w:val="center"/>
              <w:rPr>
                <w:b/>
              </w:rPr>
            </w:pPr>
            <w:r w:rsidRPr="00191519">
              <w:rPr>
                <w:rFonts w:hint="eastAsia"/>
                <w:b/>
              </w:rPr>
              <w:t>最后更新日期</w:t>
            </w:r>
          </w:p>
        </w:tc>
        <w:tc>
          <w:tcPr>
            <w:tcW w:w="2494" w:type="dxa"/>
            <w:shd w:val="clear" w:color="auto" w:fill="auto"/>
          </w:tcPr>
          <w:p w:rsidR="008016B1" w:rsidRDefault="008016B1" w:rsidP="00B97543">
            <w:pPr>
              <w:jc w:val="center"/>
            </w:pPr>
            <w:r>
              <w:rPr>
                <w:rFonts w:hint="eastAsia"/>
              </w:rPr>
              <w:t>2015.</w:t>
            </w:r>
            <w:r>
              <w:t>12.27</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参与者</w:t>
            </w:r>
          </w:p>
        </w:tc>
        <w:tc>
          <w:tcPr>
            <w:tcW w:w="6888" w:type="dxa"/>
            <w:gridSpan w:val="3"/>
            <w:shd w:val="clear" w:color="auto" w:fill="auto"/>
          </w:tcPr>
          <w:p w:rsidR="008016B1" w:rsidRDefault="008016B1" w:rsidP="00B97543">
            <w:r>
              <w:rPr>
                <w:rFonts w:hint="eastAsia"/>
              </w:rPr>
              <w:t>财务人员，目标是查看收款单信息</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触发条件</w:t>
            </w:r>
          </w:p>
        </w:tc>
        <w:tc>
          <w:tcPr>
            <w:tcW w:w="6888" w:type="dxa"/>
            <w:gridSpan w:val="3"/>
            <w:shd w:val="clear" w:color="auto" w:fill="auto"/>
          </w:tcPr>
          <w:p w:rsidR="008016B1" w:rsidRDefault="008016B1" w:rsidP="00B97543">
            <w:r>
              <w:t>财务人员需要查看收款单信息</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前置条件</w:t>
            </w:r>
          </w:p>
        </w:tc>
        <w:tc>
          <w:tcPr>
            <w:tcW w:w="6888" w:type="dxa"/>
            <w:gridSpan w:val="3"/>
            <w:shd w:val="clear" w:color="auto" w:fill="auto"/>
          </w:tcPr>
          <w:p w:rsidR="008016B1" w:rsidRDefault="008016B1" w:rsidP="00B97543">
            <w:r>
              <w:rPr>
                <w:rFonts w:hint="eastAsia"/>
              </w:rPr>
              <w:t>财务人员必须已经被识别和授权</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后置条件</w:t>
            </w:r>
          </w:p>
        </w:tc>
        <w:tc>
          <w:tcPr>
            <w:tcW w:w="6888" w:type="dxa"/>
            <w:gridSpan w:val="3"/>
            <w:shd w:val="clear" w:color="auto" w:fill="auto"/>
          </w:tcPr>
          <w:p w:rsidR="008016B1" w:rsidRDefault="008016B1" w:rsidP="00B97543">
            <w:r>
              <w:t>系统显示收款单信息并得到所选时间范围内该营业厅收款金额的总和</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优先级</w:t>
            </w:r>
          </w:p>
        </w:tc>
        <w:tc>
          <w:tcPr>
            <w:tcW w:w="6888" w:type="dxa"/>
            <w:gridSpan w:val="3"/>
            <w:shd w:val="clear" w:color="auto" w:fill="auto"/>
          </w:tcPr>
          <w:p w:rsidR="008016B1" w:rsidRDefault="008016B1" w:rsidP="00B97543">
            <w:r>
              <w:rPr>
                <w:rFonts w:hint="eastAsia"/>
              </w:rPr>
              <w:t>低</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正常流程</w:t>
            </w:r>
          </w:p>
        </w:tc>
        <w:tc>
          <w:tcPr>
            <w:tcW w:w="6888" w:type="dxa"/>
            <w:gridSpan w:val="3"/>
            <w:shd w:val="clear" w:color="auto" w:fill="auto"/>
          </w:tcPr>
          <w:p w:rsidR="008016B1" w:rsidRDefault="008016B1" w:rsidP="008016B1">
            <w:pPr>
              <w:numPr>
                <w:ilvl w:val="0"/>
                <w:numId w:val="35"/>
              </w:numPr>
            </w:pPr>
            <w:r>
              <w:rPr>
                <w:rFonts w:hint="eastAsia"/>
              </w:rPr>
              <w:t>财务人员输入所要查看的收款单日期和营业厅名称</w:t>
            </w:r>
          </w:p>
          <w:p w:rsidR="008016B1" w:rsidRDefault="008016B1" w:rsidP="008016B1">
            <w:pPr>
              <w:numPr>
                <w:ilvl w:val="0"/>
                <w:numId w:val="35"/>
              </w:numPr>
            </w:pPr>
            <w:r>
              <w:t>系统显示当天该营业厅的全部收款单信息</w:t>
            </w:r>
          </w:p>
          <w:p w:rsidR="008016B1" w:rsidRDefault="008016B1" w:rsidP="008016B1">
            <w:pPr>
              <w:numPr>
                <w:ilvl w:val="0"/>
                <w:numId w:val="35"/>
              </w:numPr>
            </w:pPr>
            <w:r>
              <w:t>如果财务人员希望得到合计信息</w:t>
            </w:r>
            <w:r>
              <w:rPr>
                <w:rFonts w:hint="eastAsia"/>
              </w:rPr>
              <w:t>，</w:t>
            </w:r>
            <w:r>
              <w:t>财务人员选择查看合计金额</w:t>
            </w:r>
          </w:p>
          <w:p w:rsidR="008016B1" w:rsidRDefault="008016B1" w:rsidP="008016B1">
            <w:pPr>
              <w:numPr>
                <w:ilvl w:val="0"/>
                <w:numId w:val="35"/>
              </w:numPr>
            </w:pPr>
            <w:r>
              <w:t>系统显示上述收款单的收款金额的总和</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扩展流程</w:t>
            </w:r>
          </w:p>
        </w:tc>
        <w:tc>
          <w:tcPr>
            <w:tcW w:w="6888" w:type="dxa"/>
            <w:gridSpan w:val="3"/>
            <w:shd w:val="clear" w:color="auto" w:fill="auto"/>
          </w:tcPr>
          <w:p w:rsidR="008016B1" w:rsidRDefault="008016B1" w:rsidP="00B97543">
            <w:r>
              <w:rPr>
                <w:rFonts w:hint="eastAsia"/>
              </w:rPr>
              <w:t>无</w:t>
            </w:r>
          </w:p>
        </w:tc>
      </w:tr>
      <w:tr w:rsidR="008016B1" w:rsidTr="00B97543">
        <w:tc>
          <w:tcPr>
            <w:tcW w:w="1104" w:type="dxa"/>
            <w:shd w:val="clear" w:color="auto" w:fill="auto"/>
            <w:vAlign w:val="center"/>
          </w:tcPr>
          <w:p w:rsidR="008016B1" w:rsidRPr="00191519" w:rsidRDefault="008016B1" w:rsidP="00B97543">
            <w:pPr>
              <w:jc w:val="center"/>
              <w:rPr>
                <w:b/>
              </w:rPr>
            </w:pPr>
            <w:r w:rsidRPr="00191519">
              <w:rPr>
                <w:rFonts w:hint="eastAsia"/>
                <w:b/>
              </w:rPr>
              <w:t>特殊需求</w:t>
            </w:r>
          </w:p>
        </w:tc>
        <w:tc>
          <w:tcPr>
            <w:tcW w:w="6888" w:type="dxa"/>
            <w:gridSpan w:val="3"/>
            <w:shd w:val="clear" w:color="auto" w:fill="auto"/>
          </w:tcPr>
          <w:p w:rsidR="008016B1" w:rsidRDefault="008016B1" w:rsidP="008016B1">
            <w:pPr>
              <w:numPr>
                <w:ilvl w:val="0"/>
                <w:numId w:val="36"/>
              </w:numPr>
            </w:pPr>
            <w:r>
              <w:rPr>
                <w:rFonts w:hint="eastAsia"/>
              </w:rPr>
              <w:t>系统显示的收款单信息包括</w:t>
            </w:r>
            <w:r w:rsidRPr="003B4F1E">
              <w:rPr>
                <w:rFonts w:hint="eastAsia"/>
              </w:rPr>
              <w:t>收款日期、收款单位、收款人、收款方、收款金额、收款地点</w:t>
            </w:r>
          </w:p>
          <w:p w:rsidR="008016B1" w:rsidRDefault="008016B1" w:rsidP="008016B1">
            <w:pPr>
              <w:numPr>
                <w:ilvl w:val="0"/>
                <w:numId w:val="36"/>
              </w:numPr>
            </w:pPr>
            <w:r>
              <w:t>财务人员在查询时</w:t>
            </w:r>
            <w:r>
              <w:rPr>
                <w:rFonts w:hint="eastAsia"/>
              </w:rPr>
              <w:t>，</w:t>
            </w:r>
            <w:r>
              <w:t>可以不输入具体的营业厅名称</w:t>
            </w:r>
            <w:r>
              <w:rPr>
                <w:rFonts w:hint="eastAsia"/>
              </w:rPr>
              <w:t>。</w:t>
            </w:r>
            <w:r>
              <w:t>在这种情况下</w:t>
            </w:r>
            <w:r>
              <w:rPr>
                <w:rFonts w:hint="eastAsia"/>
              </w:rPr>
              <w:t>，</w:t>
            </w:r>
            <w:r>
              <w:t>系统显示的是所有的营业厅当天的收款单信息</w:t>
            </w:r>
          </w:p>
        </w:tc>
      </w:tr>
    </w:tbl>
    <w:p w:rsidR="008016B1" w:rsidRPr="008016B1" w:rsidRDefault="008016B1" w:rsidP="00FA2398"/>
    <w:p w:rsidR="008016B1" w:rsidRDefault="008016B1" w:rsidP="008016B1">
      <w:pPr>
        <w:pStyle w:val="2"/>
      </w:pPr>
      <w:bookmarkStart w:id="27" w:name="_Toc439009604"/>
      <w:r>
        <w:t>用例</w:t>
      </w:r>
      <w:r>
        <w:rPr>
          <w:rFonts w:hint="eastAsia"/>
        </w:rPr>
        <w:t>2</w:t>
      </w:r>
      <w:r w:rsidR="00D73F77">
        <w:rPr>
          <w:rFonts w:hint="eastAsia"/>
        </w:rPr>
        <w:t>2</w:t>
      </w:r>
      <w:r>
        <w:rPr>
          <w:rFonts w:hint="eastAsia"/>
        </w:rPr>
        <w:t>财务支出</w:t>
      </w:r>
      <w:bookmarkEnd w:id="27"/>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8016B1" w:rsidTr="00B97543">
        <w:tc>
          <w:tcPr>
            <w:tcW w:w="1413" w:type="dxa"/>
          </w:tcPr>
          <w:p w:rsidR="008016B1" w:rsidRDefault="008016B1" w:rsidP="00B97543">
            <w:pPr>
              <w:jc w:val="center"/>
              <w:rPr>
                <w:b/>
              </w:rPr>
            </w:pPr>
            <w:r>
              <w:rPr>
                <w:rFonts w:hint="eastAsia"/>
                <w:b/>
              </w:rPr>
              <w:t>ID</w:t>
            </w:r>
          </w:p>
        </w:tc>
        <w:tc>
          <w:tcPr>
            <w:tcW w:w="2693" w:type="dxa"/>
          </w:tcPr>
          <w:p w:rsidR="008016B1" w:rsidRDefault="008016B1" w:rsidP="00B97543">
            <w:pPr>
              <w:jc w:val="center"/>
            </w:pPr>
            <w:r>
              <w:t>UC2</w:t>
            </w:r>
            <w:r w:rsidR="00D73F77">
              <w:t>2</w:t>
            </w:r>
          </w:p>
        </w:tc>
        <w:tc>
          <w:tcPr>
            <w:tcW w:w="1701" w:type="dxa"/>
          </w:tcPr>
          <w:p w:rsidR="008016B1" w:rsidRDefault="008016B1" w:rsidP="00B97543">
            <w:pPr>
              <w:jc w:val="center"/>
              <w:rPr>
                <w:b/>
              </w:rPr>
            </w:pPr>
            <w:r>
              <w:rPr>
                <w:rFonts w:hint="eastAsia"/>
                <w:b/>
              </w:rPr>
              <w:t>名称</w:t>
            </w:r>
          </w:p>
        </w:tc>
        <w:tc>
          <w:tcPr>
            <w:tcW w:w="2494" w:type="dxa"/>
          </w:tcPr>
          <w:p w:rsidR="008016B1" w:rsidRDefault="008016B1" w:rsidP="00B97543">
            <w:pPr>
              <w:jc w:val="center"/>
            </w:pPr>
            <w:r>
              <w:rPr>
                <w:rFonts w:hint="eastAsia"/>
              </w:rPr>
              <w:t>财务支出</w:t>
            </w:r>
          </w:p>
        </w:tc>
      </w:tr>
      <w:tr w:rsidR="008016B1" w:rsidTr="00B97543">
        <w:tc>
          <w:tcPr>
            <w:tcW w:w="1413" w:type="dxa"/>
          </w:tcPr>
          <w:p w:rsidR="008016B1" w:rsidRDefault="008016B1" w:rsidP="00B97543">
            <w:pPr>
              <w:jc w:val="center"/>
              <w:rPr>
                <w:b/>
              </w:rPr>
            </w:pPr>
            <w:r>
              <w:rPr>
                <w:rFonts w:hint="eastAsia"/>
                <w:b/>
              </w:rPr>
              <w:t>创建者</w:t>
            </w:r>
          </w:p>
        </w:tc>
        <w:tc>
          <w:tcPr>
            <w:tcW w:w="2693" w:type="dxa"/>
          </w:tcPr>
          <w:p w:rsidR="008016B1" w:rsidRDefault="008016B1" w:rsidP="00B97543">
            <w:pPr>
              <w:jc w:val="center"/>
            </w:pPr>
            <w:r>
              <w:rPr>
                <w:rFonts w:hint="eastAsia"/>
              </w:rPr>
              <w:t>倪辰皓</w:t>
            </w:r>
          </w:p>
        </w:tc>
        <w:tc>
          <w:tcPr>
            <w:tcW w:w="1701" w:type="dxa"/>
          </w:tcPr>
          <w:p w:rsidR="008016B1" w:rsidRDefault="008016B1" w:rsidP="00B97543">
            <w:pPr>
              <w:jc w:val="center"/>
              <w:rPr>
                <w:b/>
              </w:rPr>
            </w:pPr>
            <w:r>
              <w:rPr>
                <w:rFonts w:hint="eastAsia"/>
                <w:b/>
              </w:rPr>
              <w:t>最后一次更新者</w:t>
            </w:r>
          </w:p>
        </w:tc>
        <w:tc>
          <w:tcPr>
            <w:tcW w:w="2494" w:type="dxa"/>
          </w:tcPr>
          <w:p w:rsidR="008016B1" w:rsidRDefault="008016B1" w:rsidP="00B97543">
            <w:pPr>
              <w:jc w:val="center"/>
            </w:pPr>
            <w:r>
              <w:rPr>
                <w:rFonts w:hint="eastAsia"/>
              </w:rPr>
              <w:t>孙婧</w:t>
            </w:r>
          </w:p>
        </w:tc>
      </w:tr>
      <w:tr w:rsidR="008016B1" w:rsidTr="00B97543">
        <w:tc>
          <w:tcPr>
            <w:tcW w:w="1413" w:type="dxa"/>
          </w:tcPr>
          <w:p w:rsidR="008016B1" w:rsidRDefault="008016B1" w:rsidP="00B97543">
            <w:pPr>
              <w:jc w:val="center"/>
              <w:rPr>
                <w:b/>
              </w:rPr>
            </w:pPr>
            <w:r>
              <w:rPr>
                <w:rFonts w:hint="eastAsia"/>
                <w:b/>
              </w:rPr>
              <w:t>创建日期</w:t>
            </w:r>
          </w:p>
        </w:tc>
        <w:tc>
          <w:tcPr>
            <w:tcW w:w="2693" w:type="dxa"/>
          </w:tcPr>
          <w:p w:rsidR="008016B1" w:rsidRDefault="008016B1" w:rsidP="00B97543">
            <w:pPr>
              <w:jc w:val="center"/>
            </w:pPr>
            <w:r>
              <w:t>2015/10/1</w:t>
            </w:r>
          </w:p>
        </w:tc>
        <w:tc>
          <w:tcPr>
            <w:tcW w:w="1701" w:type="dxa"/>
          </w:tcPr>
          <w:p w:rsidR="008016B1" w:rsidRDefault="008016B1" w:rsidP="00B97543">
            <w:pPr>
              <w:jc w:val="center"/>
              <w:rPr>
                <w:b/>
              </w:rPr>
            </w:pPr>
            <w:r>
              <w:rPr>
                <w:rFonts w:hint="eastAsia"/>
                <w:b/>
              </w:rPr>
              <w:t>最后更新日期</w:t>
            </w:r>
          </w:p>
        </w:tc>
        <w:tc>
          <w:tcPr>
            <w:tcW w:w="2494" w:type="dxa"/>
          </w:tcPr>
          <w:p w:rsidR="008016B1" w:rsidRDefault="008016B1" w:rsidP="00B97543">
            <w:pPr>
              <w:jc w:val="center"/>
            </w:pPr>
            <w:r>
              <w:t>2015/12/27</w:t>
            </w:r>
          </w:p>
        </w:tc>
      </w:tr>
      <w:tr w:rsidR="008016B1" w:rsidTr="00B97543">
        <w:tc>
          <w:tcPr>
            <w:tcW w:w="1413" w:type="dxa"/>
            <w:vAlign w:val="center"/>
          </w:tcPr>
          <w:p w:rsidR="008016B1" w:rsidRDefault="008016B1" w:rsidP="00B97543">
            <w:pPr>
              <w:jc w:val="center"/>
              <w:rPr>
                <w:b/>
              </w:rPr>
            </w:pPr>
            <w:r>
              <w:rPr>
                <w:rFonts w:hint="eastAsia"/>
                <w:b/>
              </w:rPr>
              <w:t>参与者</w:t>
            </w:r>
          </w:p>
        </w:tc>
        <w:tc>
          <w:tcPr>
            <w:tcW w:w="6888" w:type="dxa"/>
            <w:gridSpan w:val="3"/>
          </w:tcPr>
          <w:p w:rsidR="008016B1" w:rsidRDefault="008016B1" w:rsidP="00B97543">
            <w:r>
              <w:rPr>
                <w:rFonts w:hint="eastAsia"/>
              </w:rPr>
              <w:t>财务人员，目标是正确完成各种财务支出工作，不要出现错误</w:t>
            </w:r>
          </w:p>
        </w:tc>
      </w:tr>
      <w:tr w:rsidR="008016B1" w:rsidTr="00B97543">
        <w:tc>
          <w:tcPr>
            <w:tcW w:w="1413" w:type="dxa"/>
            <w:vAlign w:val="center"/>
          </w:tcPr>
          <w:p w:rsidR="008016B1" w:rsidRDefault="008016B1" w:rsidP="00B97543">
            <w:pPr>
              <w:jc w:val="center"/>
              <w:rPr>
                <w:b/>
              </w:rPr>
            </w:pPr>
            <w:r>
              <w:rPr>
                <w:rFonts w:hint="eastAsia"/>
                <w:b/>
              </w:rPr>
              <w:t>触发条件</w:t>
            </w:r>
          </w:p>
        </w:tc>
        <w:tc>
          <w:tcPr>
            <w:tcW w:w="6888" w:type="dxa"/>
            <w:gridSpan w:val="3"/>
          </w:tcPr>
          <w:p w:rsidR="008016B1" w:rsidRDefault="008016B1" w:rsidP="00B97543">
            <w:r>
              <w:rPr>
                <w:rFonts w:hint="eastAsia"/>
              </w:rPr>
              <w:t>财务人员进行财务支出</w:t>
            </w:r>
          </w:p>
        </w:tc>
      </w:tr>
      <w:tr w:rsidR="008016B1" w:rsidTr="00B97543">
        <w:tc>
          <w:tcPr>
            <w:tcW w:w="1413" w:type="dxa"/>
            <w:vAlign w:val="center"/>
          </w:tcPr>
          <w:p w:rsidR="008016B1" w:rsidRDefault="008016B1" w:rsidP="00B97543">
            <w:pPr>
              <w:jc w:val="center"/>
              <w:rPr>
                <w:b/>
              </w:rPr>
            </w:pPr>
            <w:r>
              <w:rPr>
                <w:rFonts w:hint="eastAsia"/>
                <w:b/>
              </w:rPr>
              <w:t>前置条件</w:t>
            </w:r>
          </w:p>
        </w:tc>
        <w:tc>
          <w:tcPr>
            <w:tcW w:w="6888" w:type="dxa"/>
            <w:gridSpan w:val="3"/>
          </w:tcPr>
          <w:p w:rsidR="008016B1" w:rsidRDefault="008016B1" w:rsidP="00B97543">
            <w:r>
              <w:rPr>
                <w:rFonts w:hint="eastAsia"/>
              </w:rPr>
              <w:t>财务人员必须已经被识别和授权</w:t>
            </w:r>
          </w:p>
        </w:tc>
      </w:tr>
      <w:tr w:rsidR="008016B1" w:rsidTr="00B97543">
        <w:tc>
          <w:tcPr>
            <w:tcW w:w="1413" w:type="dxa"/>
            <w:vAlign w:val="center"/>
          </w:tcPr>
          <w:p w:rsidR="008016B1" w:rsidRDefault="008016B1" w:rsidP="00B97543">
            <w:pPr>
              <w:jc w:val="center"/>
              <w:rPr>
                <w:b/>
              </w:rPr>
            </w:pPr>
            <w:r>
              <w:rPr>
                <w:rFonts w:hint="eastAsia"/>
                <w:b/>
              </w:rPr>
              <w:lastRenderedPageBreak/>
              <w:t>后置条件</w:t>
            </w:r>
          </w:p>
        </w:tc>
        <w:tc>
          <w:tcPr>
            <w:tcW w:w="6888" w:type="dxa"/>
            <w:gridSpan w:val="3"/>
          </w:tcPr>
          <w:p w:rsidR="008016B1" w:rsidRDefault="008016B1" w:rsidP="00B97543">
            <w:r>
              <w:rPr>
                <w:rFonts w:hint="eastAsia"/>
              </w:rPr>
              <w:t>存储付款单信息</w:t>
            </w:r>
          </w:p>
        </w:tc>
      </w:tr>
      <w:tr w:rsidR="008016B1" w:rsidTr="00B97543">
        <w:tc>
          <w:tcPr>
            <w:tcW w:w="1413" w:type="dxa"/>
            <w:vAlign w:val="center"/>
          </w:tcPr>
          <w:p w:rsidR="008016B1" w:rsidRDefault="008016B1" w:rsidP="00B97543">
            <w:pPr>
              <w:jc w:val="center"/>
              <w:rPr>
                <w:b/>
              </w:rPr>
            </w:pPr>
            <w:r>
              <w:rPr>
                <w:rFonts w:hint="eastAsia"/>
                <w:b/>
              </w:rPr>
              <w:t>优先级</w:t>
            </w:r>
          </w:p>
        </w:tc>
        <w:tc>
          <w:tcPr>
            <w:tcW w:w="6888" w:type="dxa"/>
            <w:gridSpan w:val="3"/>
          </w:tcPr>
          <w:p w:rsidR="008016B1" w:rsidRDefault="008016B1" w:rsidP="00B97543">
            <w:r>
              <w:rPr>
                <w:rFonts w:hint="eastAsia"/>
              </w:rPr>
              <w:t>中</w:t>
            </w:r>
          </w:p>
        </w:tc>
      </w:tr>
      <w:tr w:rsidR="008016B1" w:rsidTr="00B97543">
        <w:tc>
          <w:tcPr>
            <w:tcW w:w="1413" w:type="dxa"/>
            <w:vAlign w:val="center"/>
          </w:tcPr>
          <w:p w:rsidR="008016B1" w:rsidRDefault="008016B1" w:rsidP="00B97543">
            <w:pPr>
              <w:jc w:val="center"/>
              <w:rPr>
                <w:b/>
              </w:rPr>
            </w:pPr>
            <w:r>
              <w:rPr>
                <w:rFonts w:hint="eastAsia"/>
                <w:b/>
              </w:rPr>
              <w:t>正常流程</w:t>
            </w:r>
          </w:p>
        </w:tc>
        <w:tc>
          <w:tcPr>
            <w:tcW w:w="6888" w:type="dxa"/>
            <w:gridSpan w:val="3"/>
          </w:tcPr>
          <w:p w:rsidR="008016B1" w:rsidRDefault="008016B1" w:rsidP="008016B1">
            <w:pPr>
              <w:pStyle w:val="10"/>
              <w:numPr>
                <w:ilvl w:val="0"/>
                <w:numId w:val="14"/>
              </w:numPr>
              <w:ind w:firstLineChars="0"/>
            </w:pPr>
            <w:r>
              <w:rPr>
                <w:rFonts w:hint="eastAsia"/>
              </w:rPr>
              <w:t>财务人员输入付款日期、付款金额、付款人、付款账号，条目（租金、运费、人员工资、奖励），备注（租金年份、运单号、标注工资月份）</w:t>
            </w:r>
          </w:p>
          <w:p w:rsidR="008016B1" w:rsidRDefault="008016B1" w:rsidP="008016B1">
            <w:pPr>
              <w:pStyle w:val="10"/>
              <w:numPr>
                <w:ilvl w:val="0"/>
                <w:numId w:val="14"/>
              </w:numPr>
              <w:ind w:firstLineChars="0"/>
            </w:pPr>
            <w:r>
              <w:rPr>
                <w:rFonts w:hint="eastAsia"/>
              </w:rPr>
              <w:t>系统显示付款单并请求财务人员确认</w:t>
            </w:r>
          </w:p>
          <w:p w:rsidR="008016B1" w:rsidRDefault="008016B1" w:rsidP="008016B1">
            <w:pPr>
              <w:pStyle w:val="10"/>
              <w:numPr>
                <w:ilvl w:val="0"/>
                <w:numId w:val="14"/>
              </w:numPr>
              <w:ind w:firstLineChars="0"/>
            </w:pPr>
            <w:r>
              <w:rPr>
                <w:rFonts w:hint="eastAsia"/>
              </w:rPr>
              <w:t>财务人员确认并提交付款单</w:t>
            </w:r>
          </w:p>
          <w:p w:rsidR="008016B1" w:rsidRPr="00E17D40" w:rsidRDefault="008016B1" w:rsidP="008016B1">
            <w:pPr>
              <w:pStyle w:val="10"/>
              <w:numPr>
                <w:ilvl w:val="0"/>
                <w:numId w:val="14"/>
              </w:numPr>
              <w:ind w:firstLineChars="0"/>
            </w:pPr>
            <w:r>
              <w:t>系统保存付款单</w:t>
            </w:r>
          </w:p>
        </w:tc>
      </w:tr>
      <w:tr w:rsidR="008016B1" w:rsidTr="00B97543">
        <w:tc>
          <w:tcPr>
            <w:tcW w:w="1413" w:type="dxa"/>
            <w:vAlign w:val="center"/>
          </w:tcPr>
          <w:p w:rsidR="008016B1" w:rsidRDefault="008016B1" w:rsidP="00B97543">
            <w:pPr>
              <w:jc w:val="center"/>
              <w:rPr>
                <w:b/>
              </w:rPr>
            </w:pPr>
            <w:r>
              <w:rPr>
                <w:rFonts w:hint="eastAsia"/>
                <w:b/>
              </w:rPr>
              <w:t>扩展流程</w:t>
            </w:r>
          </w:p>
        </w:tc>
        <w:tc>
          <w:tcPr>
            <w:tcW w:w="6888" w:type="dxa"/>
            <w:gridSpan w:val="3"/>
          </w:tcPr>
          <w:p w:rsidR="008016B1" w:rsidRDefault="008016B1" w:rsidP="00B97543">
            <w:pPr>
              <w:pStyle w:val="10"/>
              <w:ind w:firstLineChars="0" w:firstLine="0"/>
            </w:pPr>
            <w:r>
              <w:rPr>
                <w:rFonts w:hint="eastAsia"/>
              </w:rPr>
              <w:t>2a.</w:t>
            </w:r>
            <w:r>
              <w:rPr>
                <w:rFonts w:hint="eastAsia"/>
              </w:rPr>
              <w:t>系统显示付款单信息不全或输入错误，请求用户重新输入（补全未输入信息）</w:t>
            </w:r>
          </w:p>
          <w:p w:rsidR="008016B1" w:rsidRDefault="008016B1" w:rsidP="00B97543">
            <w:r>
              <w:rPr>
                <w:rFonts w:hint="eastAsia"/>
              </w:rPr>
              <w:t>3a.</w:t>
            </w:r>
            <w:r>
              <w:rPr>
                <w:rFonts w:hint="eastAsia"/>
              </w:rPr>
              <w:t>财务人员取消付款单输入</w:t>
            </w:r>
          </w:p>
          <w:p w:rsidR="008016B1" w:rsidRPr="00E17D40" w:rsidRDefault="008016B1" w:rsidP="00B97543">
            <w:pPr>
              <w:ind w:firstLineChars="200" w:firstLine="400"/>
            </w:pPr>
            <w:r>
              <w:t>1.</w:t>
            </w:r>
            <w:r>
              <w:rPr>
                <w:rFonts w:hint="eastAsia"/>
              </w:rPr>
              <w:t xml:space="preserve"> </w:t>
            </w:r>
            <w:r>
              <w:rPr>
                <w:rFonts w:hint="eastAsia"/>
              </w:rPr>
              <w:t>系统取消该流程</w:t>
            </w:r>
          </w:p>
        </w:tc>
      </w:tr>
      <w:tr w:rsidR="008016B1" w:rsidTr="00B97543">
        <w:tc>
          <w:tcPr>
            <w:tcW w:w="1413" w:type="dxa"/>
            <w:vAlign w:val="center"/>
          </w:tcPr>
          <w:p w:rsidR="008016B1" w:rsidRDefault="008016B1" w:rsidP="00B97543">
            <w:pPr>
              <w:jc w:val="center"/>
              <w:rPr>
                <w:b/>
              </w:rPr>
            </w:pPr>
            <w:r>
              <w:rPr>
                <w:rFonts w:hint="eastAsia"/>
                <w:b/>
              </w:rPr>
              <w:t>特殊需求</w:t>
            </w:r>
          </w:p>
        </w:tc>
        <w:tc>
          <w:tcPr>
            <w:tcW w:w="6888" w:type="dxa"/>
            <w:gridSpan w:val="3"/>
          </w:tcPr>
          <w:p w:rsidR="008016B1" w:rsidRDefault="008016B1" w:rsidP="00B97543">
            <w:r>
              <w:t>1.</w:t>
            </w:r>
            <w:r>
              <w:rPr>
                <w:rFonts w:hint="eastAsia"/>
              </w:rPr>
              <w:t>创建的付款单中的内容可能从系统直接获取而不需要财务人员逐条输入</w:t>
            </w:r>
          </w:p>
        </w:tc>
      </w:tr>
    </w:tbl>
    <w:p w:rsidR="008016B1" w:rsidRDefault="008016B1" w:rsidP="00FA2398"/>
    <w:p w:rsidR="008016B1" w:rsidRDefault="008016B1" w:rsidP="008016B1">
      <w:pPr>
        <w:pStyle w:val="2"/>
      </w:pPr>
      <w:bookmarkStart w:id="28" w:name="_Toc439009605"/>
      <w:r>
        <w:rPr>
          <w:rFonts w:hint="eastAsia"/>
        </w:rPr>
        <w:t>用例</w:t>
      </w:r>
      <w:r>
        <w:rPr>
          <w:rFonts w:hint="eastAsia"/>
        </w:rPr>
        <w:t>2</w:t>
      </w:r>
      <w:r w:rsidR="00D73F77">
        <w:rPr>
          <w:rFonts w:hint="eastAsia"/>
        </w:rPr>
        <w:t>3</w:t>
      </w:r>
      <w:r>
        <w:rPr>
          <w:rFonts w:hint="eastAsia"/>
        </w:rPr>
        <w:t>成本收益表查询</w:t>
      </w:r>
      <w:bookmarkEnd w:id="28"/>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w:t>
            </w:r>
            <w:r w:rsidR="00D73F77">
              <w:t>3</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ind w:firstLine="420"/>
            </w:pPr>
            <w:r>
              <w:rPr>
                <w:rFonts w:hint="eastAsia"/>
              </w:rPr>
              <w:t>成本收益表查询</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孙婧</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2015/10/1</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2015/12</w:t>
            </w:r>
            <w:r>
              <w:rPr>
                <w:rFonts w:hint="eastAsia"/>
              </w:rPr>
              <w:t>/27</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财务人员，总经理，目标是准确、快速生成成本收益数据并显示</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B97543">
            <w:r>
              <w:rPr>
                <w:rFonts w:hint="eastAsia"/>
              </w:rPr>
              <w:t>财务人员或总经理请求查询成本收益表</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财务人员或总经理已经被识别和授权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系统存储该次查询记录（日期，查询人，查询结果）</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rPr>
                <w:rFonts w:hint="eastAsia"/>
              </w:rPr>
              <w:t>低</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9B623B">
            <w:pPr>
              <w:pStyle w:val="10"/>
              <w:numPr>
                <w:ilvl w:val="0"/>
                <w:numId w:val="15"/>
              </w:numPr>
              <w:ind w:firstLineChars="0"/>
            </w:pPr>
            <w:r>
              <w:rPr>
                <w:rFonts w:hint="eastAsia"/>
              </w:rPr>
              <w:t>财务人员（或总经理）请求查询成本收益表</w:t>
            </w:r>
          </w:p>
          <w:p w:rsidR="009B623B" w:rsidRDefault="009B623B" w:rsidP="009B623B">
            <w:pPr>
              <w:pStyle w:val="10"/>
              <w:numPr>
                <w:ilvl w:val="0"/>
                <w:numId w:val="15"/>
              </w:numPr>
              <w:ind w:firstLineChars="0"/>
            </w:pPr>
            <w:r>
              <w:rPr>
                <w:rFonts w:hint="eastAsia"/>
              </w:rPr>
              <w:t>系统读取所有收款单、付款单，计算出截至到请求发出时的总收入和总支出，并计算出总利润</w:t>
            </w:r>
          </w:p>
          <w:p w:rsidR="009B623B" w:rsidRDefault="009B623B" w:rsidP="009B623B">
            <w:pPr>
              <w:pStyle w:val="10"/>
              <w:numPr>
                <w:ilvl w:val="0"/>
                <w:numId w:val="15"/>
              </w:numPr>
              <w:ind w:firstLineChars="0"/>
            </w:pPr>
            <w:r>
              <w:rPr>
                <w:rFonts w:hint="eastAsia"/>
              </w:rPr>
              <w:t>系统将总收入、总支出、总利润、截至时间显示给财务人员（或总经理）</w:t>
            </w:r>
          </w:p>
          <w:p w:rsidR="009B623B" w:rsidRDefault="009B623B" w:rsidP="009B623B">
            <w:pPr>
              <w:pStyle w:val="10"/>
              <w:numPr>
                <w:ilvl w:val="0"/>
                <w:numId w:val="15"/>
              </w:numPr>
              <w:ind w:firstLineChars="0"/>
            </w:pPr>
            <w:r>
              <w:t>财务人员</w:t>
            </w:r>
            <w:r>
              <w:rPr>
                <w:rFonts w:hint="eastAsia"/>
              </w:rPr>
              <w:t>（</w:t>
            </w:r>
            <w:r>
              <w:t>或总经理</w:t>
            </w:r>
            <w:r>
              <w:rPr>
                <w:rFonts w:hint="eastAsia"/>
              </w:rPr>
              <w:t>）</w:t>
            </w:r>
            <w:r>
              <w:t>确认生成该成本收益表</w:t>
            </w:r>
          </w:p>
          <w:p w:rsidR="009B623B" w:rsidRDefault="009B623B" w:rsidP="009B623B">
            <w:pPr>
              <w:pStyle w:val="10"/>
              <w:numPr>
                <w:ilvl w:val="0"/>
                <w:numId w:val="15"/>
              </w:numPr>
              <w:ind w:firstLineChars="0"/>
            </w:pPr>
            <w:r>
              <w:t>系统导出成本收益表</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rPr>
                <w:rFonts w:hint="eastAsia"/>
              </w:rPr>
              <w:t>2a</w:t>
            </w:r>
            <w:r>
              <w:t>.</w:t>
            </w:r>
            <w:r>
              <w:rPr>
                <w:rFonts w:hint="eastAsia"/>
              </w:rPr>
              <w:t>系统无法读取到任何收款单和付款单</w:t>
            </w:r>
          </w:p>
          <w:p w:rsidR="009B623B" w:rsidRPr="00E17D40" w:rsidRDefault="009B623B" w:rsidP="009B623B">
            <w:pPr>
              <w:pStyle w:val="a7"/>
              <w:numPr>
                <w:ilvl w:val="0"/>
                <w:numId w:val="20"/>
              </w:numPr>
              <w:ind w:firstLineChars="0"/>
            </w:pPr>
            <w:r w:rsidRPr="00E17D40">
              <w:rPr>
                <w:rFonts w:hint="eastAsia"/>
              </w:rPr>
              <w:t>系统显示：系统没有</w:t>
            </w:r>
            <w:r>
              <w:rPr>
                <w:rFonts w:hint="eastAsia"/>
              </w:rPr>
              <w:t>任何收款单、付款单</w:t>
            </w:r>
            <w:r w:rsidRPr="00E17D40">
              <w:rPr>
                <w:rFonts w:hint="eastAsia"/>
              </w:rPr>
              <w:t>数据</w:t>
            </w:r>
            <w:r>
              <w:rPr>
                <w:rFonts w:hint="eastAsia"/>
              </w:rPr>
              <w:t>，成本收益表查询失败</w:t>
            </w:r>
          </w:p>
          <w:p w:rsidR="009B623B" w:rsidRPr="00E17D40" w:rsidRDefault="009B623B" w:rsidP="00B97543">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Default="009B623B" w:rsidP="00B97543">
            <w:r>
              <w:rPr>
                <w:rFonts w:hint="eastAsia"/>
              </w:rPr>
              <w:t>无</w:t>
            </w:r>
          </w:p>
        </w:tc>
      </w:tr>
    </w:tbl>
    <w:p w:rsidR="008016B1" w:rsidRDefault="008016B1" w:rsidP="00FA2398"/>
    <w:p w:rsidR="009B623B" w:rsidRDefault="009B623B" w:rsidP="009B623B">
      <w:pPr>
        <w:pStyle w:val="2"/>
      </w:pPr>
      <w:bookmarkStart w:id="29" w:name="_Toc439009606"/>
      <w:r>
        <w:rPr>
          <w:rFonts w:hint="eastAsia"/>
        </w:rPr>
        <w:t>用例</w:t>
      </w:r>
      <w:r>
        <w:rPr>
          <w:rFonts w:hint="eastAsia"/>
        </w:rPr>
        <w:t>2</w:t>
      </w:r>
      <w:r w:rsidR="00D73F77">
        <w:rPr>
          <w:rFonts w:hint="eastAsia"/>
        </w:rPr>
        <w:t>4</w:t>
      </w:r>
      <w:r>
        <w:rPr>
          <w:rFonts w:hint="eastAsia"/>
        </w:rPr>
        <w:t>经营情况表查询</w:t>
      </w:r>
      <w:bookmarkEnd w:id="29"/>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w:t>
            </w:r>
            <w:r w:rsidR="00D73F77">
              <w:t>4</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经营情况表查询</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孙婧</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2015/10/1</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2015/12/27</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财务人员，总经理，目标是准确生成数据并显示经营情况表</w:t>
            </w:r>
          </w:p>
        </w:tc>
      </w:tr>
      <w:tr w:rsidR="009B623B" w:rsidTr="00B97543">
        <w:tc>
          <w:tcPr>
            <w:tcW w:w="1413" w:type="dxa"/>
            <w:vAlign w:val="center"/>
          </w:tcPr>
          <w:p w:rsidR="009B623B" w:rsidRDefault="009B623B" w:rsidP="00B97543">
            <w:pPr>
              <w:jc w:val="center"/>
              <w:rPr>
                <w:b/>
              </w:rPr>
            </w:pPr>
            <w:r>
              <w:rPr>
                <w:rFonts w:hint="eastAsia"/>
                <w:b/>
              </w:rPr>
              <w:lastRenderedPageBreak/>
              <w:t>触发条件</w:t>
            </w:r>
          </w:p>
        </w:tc>
        <w:tc>
          <w:tcPr>
            <w:tcW w:w="6888" w:type="dxa"/>
            <w:gridSpan w:val="3"/>
          </w:tcPr>
          <w:p w:rsidR="009B623B" w:rsidRDefault="009B623B" w:rsidP="00B97543">
            <w:r>
              <w:rPr>
                <w:rFonts w:hint="eastAsia"/>
              </w:rPr>
              <w:t>财务人员或总经理请求查询经营情况表</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财务人员或总经理已经被识别和授权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系统存储该次查询记录（日期，查询人，查询结果）并显示经营情况表</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t>低</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9B623B">
            <w:pPr>
              <w:pStyle w:val="10"/>
              <w:numPr>
                <w:ilvl w:val="0"/>
                <w:numId w:val="16"/>
              </w:numPr>
              <w:ind w:firstLineChars="0"/>
            </w:pPr>
            <w:r>
              <w:t>财务人员（或总经理）输入起始日期和结束日期</w:t>
            </w:r>
          </w:p>
          <w:p w:rsidR="009B623B" w:rsidRPr="00B270A7" w:rsidRDefault="009B623B" w:rsidP="009B623B">
            <w:pPr>
              <w:pStyle w:val="10"/>
              <w:numPr>
                <w:ilvl w:val="0"/>
                <w:numId w:val="16"/>
              </w:numPr>
              <w:ind w:firstLineChars="0"/>
            </w:pPr>
            <w:r>
              <w:rPr>
                <w:rFonts w:hint="eastAsia"/>
              </w:rPr>
              <w:t>系统读取所有在起始日期到结束日期内的收款单与付款单信息，显示给财务人员（或总经理）</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rPr>
                <w:rFonts w:hint="eastAsia"/>
              </w:rPr>
              <w:t>2a</w:t>
            </w:r>
            <w:r>
              <w:t>.</w:t>
            </w:r>
            <w:r>
              <w:rPr>
                <w:rFonts w:hint="eastAsia"/>
              </w:rPr>
              <w:t>系统无法读取到任何收款单和付款单</w:t>
            </w:r>
          </w:p>
          <w:p w:rsidR="009B623B" w:rsidRDefault="009B623B" w:rsidP="009B623B">
            <w:pPr>
              <w:pStyle w:val="10"/>
              <w:numPr>
                <w:ilvl w:val="0"/>
                <w:numId w:val="17"/>
              </w:numPr>
              <w:ind w:firstLineChars="0"/>
            </w:pPr>
            <w:r>
              <w:rPr>
                <w:rFonts w:hint="eastAsia"/>
              </w:rPr>
              <w:t>系统显示：经营状况表查询失败，系统没有数据</w:t>
            </w:r>
          </w:p>
          <w:p w:rsidR="009B623B" w:rsidRDefault="009B623B" w:rsidP="00B97543">
            <w:pPr>
              <w:pStyle w:val="10"/>
              <w:ind w:firstLineChars="0" w:firstLine="0"/>
            </w:pPr>
            <w:r>
              <w:rPr>
                <w:rFonts w:hint="eastAsia"/>
              </w:rPr>
              <w:t>3a</w:t>
            </w:r>
            <w:r>
              <w:t>.</w:t>
            </w:r>
            <w:r>
              <w:t>财务人员</w:t>
            </w:r>
            <w:r>
              <w:rPr>
                <w:rFonts w:hint="eastAsia"/>
              </w:rPr>
              <w:t>（或总经理）请求将成本收益表导出为</w:t>
            </w:r>
            <w:r>
              <w:rPr>
                <w:rFonts w:hint="eastAsia"/>
              </w:rPr>
              <w:t>excel</w:t>
            </w:r>
            <w:r>
              <w:rPr>
                <w:rFonts w:hint="eastAsia"/>
              </w:rPr>
              <w:t>文件</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Default="009B623B" w:rsidP="00B97543">
            <w:r>
              <w:t>无</w:t>
            </w:r>
          </w:p>
        </w:tc>
      </w:tr>
    </w:tbl>
    <w:p w:rsidR="009B623B" w:rsidRDefault="009B623B" w:rsidP="00FA2398"/>
    <w:p w:rsidR="009B623B" w:rsidRDefault="009B623B" w:rsidP="009B623B">
      <w:pPr>
        <w:pStyle w:val="2"/>
      </w:pPr>
      <w:bookmarkStart w:id="30" w:name="_Toc439009607"/>
      <w:r>
        <w:rPr>
          <w:rFonts w:hint="eastAsia"/>
        </w:rPr>
        <w:t>用例</w:t>
      </w:r>
      <w:r>
        <w:rPr>
          <w:rFonts w:hint="eastAsia"/>
        </w:rPr>
        <w:t>2</w:t>
      </w:r>
      <w:r w:rsidR="00D73F77">
        <w:rPr>
          <w:rFonts w:hint="eastAsia"/>
        </w:rPr>
        <w:t>5</w:t>
      </w:r>
      <w:r>
        <w:rPr>
          <w:rFonts w:hint="eastAsia"/>
        </w:rPr>
        <w:t>账户管理</w:t>
      </w:r>
      <w:bookmarkEnd w:id="30"/>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w:t>
            </w:r>
            <w:r w:rsidR="00D73F77">
              <w:t>5</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账户管理</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孙婧</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2015/10/1</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2015/12/27</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财务人员，目标是对账户进行增删改查</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B97543">
            <w:r>
              <w:rPr>
                <w:rFonts w:hint="eastAsia"/>
              </w:rPr>
              <w:t>财务人员进行账户管理操作</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财务人员已经被识别和授权，并取得最高权限</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系统记录账户变更情况（增、删、改）</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rPr>
                <w:rFonts w:hint="eastAsia"/>
              </w:rPr>
              <w:t>高</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B97543">
            <w:r>
              <w:t>1.</w:t>
            </w:r>
            <w:r>
              <w:rPr>
                <w:rFonts w:hint="eastAsia"/>
              </w:rPr>
              <w:t>0</w:t>
            </w:r>
            <w:r>
              <w:rPr>
                <w:rFonts w:hint="eastAsia"/>
              </w:rPr>
              <w:t>增加账户</w:t>
            </w:r>
          </w:p>
          <w:p w:rsidR="009B623B" w:rsidRDefault="009B623B" w:rsidP="00B97543">
            <w:pPr>
              <w:ind w:firstLineChars="100" w:firstLine="200"/>
            </w:pPr>
            <w:r>
              <w:rPr>
                <w:rFonts w:hint="eastAsia"/>
              </w:rPr>
              <w:t>1.</w:t>
            </w:r>
            <w:r>
              <w:rPr>
                <w:rFonts w:hint="eastAsia"/>
              </w:rPr>
              <w:t>财务人员输入新的账户信息（名称和金额）</w:t>
            </w:r>
          </w:p>
          <w:p w:rsidR="009B623B" w:rsidRDefault="009B623B" w:rsidP="00B97543">
            <w:pPr>
              <w:ind w:firstLineChars="100" w:firstLine="200"/>
            </w:pPr>
            <w:r>
              <w:t>2.</w:t>
            </w:r>
            <w:r>
              <w:rPr>
                <w:rFonts w:hint="eastAsia"/>
              </w:rPr>
              <w:t>系统显示新账户列表</w:t>
            </w:r>
          </w:p>
          <w:p w:rsidR="009B623B" w:rsidRDefault="009B623B" w:rsidP="00B97543">
            <w:pPr>
              <w:ind w:firstLineChars="100" w:firstLine="200"/>
            </w:pPr>
            <w:r>
              <w:rPr>
                <w:rFonts w:hint="eastAsia"/>
              </w:rPr>
              <w:t>财务人员重复</w:t>
            </w:r>
            <w:r>
              <w:rPr>
                <w:rFonts w:hint="eastAsia"/>
              </w:rPr>
              <w:t>1~2</w:t>
            </w:r>
            <w:r>
              <w:rPr>
                <w:rFonts w:hint="eastAsia"/>
              </w:rPr>
              <w:t>步，直至输入全部新增账户</w:t>
            </w:r>
          </w:p>
          <w:p w:rsidR="009B623B" w:rsidRDefault="009B623B" w:rsidP="00B97543">
            <w:pPr>
              <w:pStyle w:val="10"/>
              <w:ind w:firstLineChars="100" w:firstLine="200"/>
            </w:pPr>
            <w:r>
              <w:t>3.</w:t>
            </w:r>
            <w:r>
              <w:rPr>
                <w:rFonts w:hint="eastAsia"/>
              </w:rPr>
              <w:t>财务人员结束输入并提交新增账户信息</w:t>
            </w:r>
          </w:p>
          <w:p w:rsidR="009B623B" w:rsidRPr="00CF02B1" w:rsidRDefault="009B623B" w:rsidP="00B97543">
            <w:pPr>
              <w:pStyle w:val="10"/>
              <w:ind w:firstLineChars="100" w:firstLine="200"/>
            </w:pPr>
            <w:r>
              <w:t>4.</w:t>
            </w:r>
            <w:r>
              <w:t>系统增加该账户并显示账户已添加</w:t>
            </w:r>
          </w:p>
          <w:p w:rsidR="009B623B" w:rsidRDefault="009B623B" w:rsidP="00B97543">
            <w:r>
              <w:t>1.1</w:t>
            </w:r>
            <w:r>
              <w:rPr>
                <w:rFonts w:hint="eastAsia"/>
              </w:rPr>
              <w:t>删除账户</w:t>
            </w:r>
          </w:p>
          <w:p w:rsidR="009B623B" w:rsidRDefault="009B623B" w:rsidP="00B97543">
            <w:pPr>
              <w:ind w:firstLineChars="100" w:firstLine="200"/>
            </w:pPr>
            <w:r>
              <w:t>1.</w:t>
            </w:r>
            <w:r>
              <w:rPr>
                <w:rFonts w:hint="eastAsia"/>
              </w:rPr>
              <w:t>财务人员输入要删除的账户的名称</w:t>
            </w:r>
          </w:p>
          <w:p w:rsidR="009B623B" w:rsidRDefault="009B623B" w:rsidP="00B97543">
            <w:pPr>
              <w:ind w:firstLineChars="100" w:firstLine="200"/>
            </w:pPr>
            <w:r>
              <w:t>2.</w:t>
            </w:r>
            <w:r>
              <w:rPr>
                <w:rFonts w:hint="eastAsia"/>
              </w:rPr>
              <w:t>系统显示该账户的信息</w:t>
            </w:r>
          </w:p>
          <w:p w:rsidR="009B623B" w:rsidRDefault="009B623B" w:rsidP="00B97543">
            <w:r>
              <w:rPr>
                <w:rFonts w:hint="eastAsia"/>
              </w:rPr>
              <w:t xml:space="preserve">  </w:t>
            </w:r>
            <w:r>
              <w:t xml:space="preserve"> </w:t>
            </w:r>
            <w:r>
              <w:rPr>
                <w:rFonts w:hint="eastAsia"/>
              </w:rPr>
              <w:t>2a.</w:t>
            </w:r>
            <w:r>
              <w:rPr>
                <w:rFonts w:hint="eastAsia"/>
              </w:rPr>
              <w:t>不存在此账户</w:t>
            </w:r>
          </w:p>
          <w:p w:rsidR="009B623B" w:rsidRDefault="009B623B" w:rsidP="00B97543">
            <w:r>
              <w:rPr>
                <w:rFonts w:hint="eastAsia"/>
              </w:rPr>
              <w:t xml:space="preserve">    1.</w:t>
            </w:r>
            <w:r>
              <w:rPr>
                <w:rFonts w:hint="eastAsia"/>
              </w:rPr>
              <w:t>系统显示不存在该账户，请检查输入</w:t>
            </w:r>
          </w:p>
          <w:p w:rsidR="009B623B" w:rsidRDefault="009B623B" w:rsidP="00B97543">
            <w:pPr>
              <w:ind w:firstLineChars="100" w:firstLine="200"/>
            </w:pPr>
            <w:r>
              <w:t>3.</w:t>
            </w:r>
            <w:r>
              <w:rPr>
                <w:rFonts w:hint="eastAsia"/>
              </w:rPr>
              <w:t>财务人员确认</w:t>
            </w:r>
          </w:p>
          <w:p w:rsidR="009B623B" w:rsidRDefault="009B623B" w:rsidP="00B97543">
            <w:r>
              <w:rPr>
                <w:rFonts w:hint="eastAsia"/>
              </w:rPr>
              <w:t xml:space="preserve">  </w:t>
            </w:r>
            <w:r>
              <w:t xml:space="preserve"> </w:t>
            </w:r>
            <w:r>
              <w:rPr>
                <w:rFonts w:hint="eastAsia"/>
              </w:rPr>
              <w:t>3a.</w:t>
            </w:r>
            <w:r>
              <w:rPr>
                <w:rFonts w:hint="eastAsia"/>
              </w:rPr>
              <w:t>财务人员取消</w:t>
            </w:r>
          </w:p>
          <w:p w:rsidR="009B623B" w:rsidRDefault="009B623B" w:rsidP="00B97543">
            <w:pPr>
              <w:ind w:firstLineChars="200" w:firstLine="400"/>
            </w:pPr>
            <w:r>
              <w:t>1.</w:t>
            </w:r>
            <w:r>
              <w:rPr>
                <w:rFonts w:hint="eastAsia"/>
              </w:rPr>
              <w:t>系统取消该流程</w:t>
            </w:r>
          </w:p>
          <w:p w:rsidR="009B623B" w:rsidRDefault="009B623B" w:rsidP="00B97543">
            <w:pPr>
              <w:ind w:firstLineChars="100" w:firstLine="200"/>
            </w:pPr>
            <w:r>
              <w:t>4.</w:t>
            </w:r>
            <w:r>
              <w:rPr>
                <w:rFonts w:hint="eastAsia"/>
              </w:rPr>
              <w:t>系统移除要删除的账户并显示账户已删除</w:t>
            </w:r>
          </w:p>
          <w:p w:rsidR="009B623B" w:rsidRDefault="009B623B" w:rsidP="00B97543">
            <w:r>
              <w:t>1.2</w:t>
            </w:r>
            <w:r>
              <w:rPr>
                <w:rFonts w:hint="eastAsia"/>
              </w:rPr>
              <w:t>修改账户属性</w:t>
            </w:r>
          </w:p>
          <w:p w:rsidR="009B623B" w:rsidRDefault="009B623B" w:rsidP="00B97543">
            <w:pPr>
              <w:ind w:firstLineChars="100" w:firstLine="200"/>
            </w:pPr>
            <w:r>
              <w:t>1.</w:t>
            </w:r>
            <w:r>
              <w:rPr>
                <w:rFonts w:hint="eastAsia"/>
              </w:rPr>
              <w:t>财务人员输入要修改的账户的名称</w:t>
            </w:r>
          </w:p>
          <w:p w:rsidR="009B623B" w:rsidRDefault="009B623B" w:rsidP="00B97543">
            <w:pPr>
              <w:ind w:firstLineChars="100" w:firstLine="200"/>
            </w:pPr>
            <w:r>
              <w:t>2.</w:t>
            </w:r>
            <w:r>
              <w:rPr>
                <w:rFonts w:hint="eastAsia"/>
              </w:rPr>
              <w:t>系统显示该账户的信息</w:t>
            </w:r>
          </w:p>
          <w:p w:rsidR="009B623B" w:rsidRDefault="009B623B" w:rsidP="00B97543">
            <w:pPr>
              <w:ind w:firstLineChars="200" w:firstLine="400"/>
            </w:pPr>
            <w:r>
              <w:rPr>
                <w:rFonts w:hint="eastAsia"/>
              </w:rPr>
              <w:t>2a.</w:t>
            </w:r>
            <w:r>
              <w:rPr>
                <w:rFonts w:hint="eastAsia"/>
              </w:rPr>
              <w:t>不存在此账户</w:t>
            </w:r>
          </w:p>
          <w:p w:rsidR="009B623B" w:rsidRPr="002D4E6B" w:rsidRDefault="009B623B" w:rsidP="00B97543">
            <w:r>
              <w:rPr>
                <w:rFonts w:hint="eastAsia"/>
              </w:rPr>
              <w:t xml:space="preserve">   </w:t>
            </w:r>
            <w:r>
              <w:t xml:space="preserve">  </w:t>
            </w:r>
            <w:r>
              <w:rPr>
                <w:rFonts w:hint="eastAsia"/>
              </w:rPr>
              <w:t xml:space="preserve"> 1.</w:t>
            </w:r>
            <w:r>
              <w:rPr>
                <w:rFonts w:hint="eastAsia"/>
              </w:rPr>
              <w:t>系统显示不存在该账户，请检查输入</w:t>
            </w:r>
          </w:p>
          <w:p w:rsidR="009B623B" w:rsidRDefault="009B623B" w:rsidP="00B97543">
            <w:pPr>
              <w:ind w:firstLineChars="100" w:firstLine="200"/>
            </w:pPr>
            <w:r>
              <w:lastRenderedPageBreak/>
              <w:t>3.</w:t>
            </w:r>
            <w:r>
              <w:rPr>
                <w:rFonts w:hint="eastAsia"/>
              </w:rPr>
              <w:t>财务人员更改账户名称</w:t>
            </w:r>
          </w:p>
          <w:p w:rsidR="009B623B" w:rsidRDefault="009B623B" w:rsidP="00B97543">
            <w:pPr>
              <w:ind w:firstLineChars="100" w:firstLine="200"/>
            </w:pPr>
            <w:r>
              <w:t>4.</w:t>
            </w:r>
            <w:r>
              <w:rPr>
                <w:rFonts w:hint="eastAsia"/>
              </w:rPr>
              <w:t>系统显示该账户的修改后信息</w:t>
            </w:r>
          </w:p>
          <w:p w:rsidR="009B623B" w:rsidRDefault="009B623B" w:rsidP="00B97543">
            <w:pPr>
              <w:ind w:firstLineChars="100" w:firstLine="200"/>
            </w:pPr>
            <w:r>
              <w:t>5</w:t>
            </w:r>
            <w:r>
              <w:rPr>
                <w:rFonts w:hint="eastAsia"/>
              </w:rPr>
              <w:t>财务人员确认</w:t>
            </w:r>
          </w:p>
          <w:p w:rsidR="009B623B" w:rsidRDefault="009B623B" w:rsidP="00B97543">
            <w:r>
              <w:rPr>
                <w:rFonts w:hint="eastAsia"/>
              </w:rPr>
              <w:t xml:space="preserve">  </w:t>
            </w:r>
            <w:r>
              <w:t xml:space="preserve"> </w:t>
            </w:r>
            <w:r>
              <w:rPr>
                <w:rFonts w:hint="eastAsia"/>
              </w:rPr>
              <w:t>5</w:t>
            </w:r>
            <w:r>
              <w:t>a.</w:t>
            </w:r>
            <w:r>
              <w:rPr>
                <w:rFonts w:hint="eastAsia"/>
              </w:rPr>
              <w:t>财务人员取消</w:t>
            </w:r>
          </w:p>
          <w:p w:rsidR="009B623B" w:rsidRDefault="009B623B" w:rsidP="00B97543">
            <w:r>
              <w:rPr>
                <w:rFonts w:hint="eastAsia"/>
              </w:rPr>
              <w:t xml:space="preserve">    1.</w:t>
            </w:r>
            <w:r>
              <w:rPr>
                <w:rFonts w:hint="eastAsia"/>
              </w:rPr>
              <w:t>系统取消该流程</w:t>
            </w:r>
          </w:p>
          <w:p w:rsidR="009B623B" w:rsidRDefault="009B623B" w:rsidP="00B97543">
            <w:r>
              <w:t>1.3</w:t>
            </w:r>
            <w:r>
              <w:rPr>
                <w:rFonts w:hint="eastAsia"/>
              </w:rPr>
              <w:t>查询账户</w:t>
            </w:r>
          </w:p>
          <w:p w:rsidR="009B623B" w:rsidRDefault="009B623B" w:rsidP="00B97543">
            <w:pPr>
              <w:ind w:firstLineChars="100" w:firstLine="200"/>
            </w:pPr>
            <w:r>
              <w:t>1.</w:t>
            </w:r>
            <w:r>
              <w:rPr>
                <w:rFonts w:hint="eastAsia"/>
              </w:rPr>
              <w:t>财务人员输入账户关键字或账户名称</w:t>
            </w:r>
          </w:p>
          <w:p w:rsidR="009B623B" w:rsidRDefault="009B623B" w:rsidP="00B97543">
            <w:pPr>
              <w:ind w:firstLineChars="100" w:firstLine="200"/>
            </w:pPr>
            <w:r>
              <w:t>2.</w:t>
            </w:r>
            <w:r>
              <w:rPr>
                <w:rFonts w:hint="eastAsia"/>
              </w:rPr>
              <w:t>系统查找到该账户并显示该账户信息</w:t>
            </w:r>
          </w:p>
          <w:p w:rsidR="009B623B" w:rsidRDefault="009B623B" w:rsidP="00B97543">
            <w:r>
              <w:rPr>
                <w:rFonts w:hint="eastAsia"/>
              </w:rPr>
              <w:t xml:space="preserve">  </w:t>
            </w:r>
            <w:r>
              <w:t xml:space="preserve"> </w:t>
            </w:r>
            <w:r>
              <w:rPr>
                <w:rFonts w:hint="eastAsia"/>
              </w:rPr>
              <w:t>2a.</w:t>
            </w:r>
            <w:r>
              <w:rPr>
                <w:rFonts w:hint="eastAsia"/>
              </w:rPr>
              <w:t>系统无法找到该账户</w:t>
            </w:r>
          </w:p>
          <w:p w:rsidR="009B623B" w:rsidRDefault="009B623B" w:rsidP="00B97543">
            <w:pPr>
              <w:ind w:firstLineChars="300" w:firstLine="600"/>
            </w:pPr>
            <w:r>
              <w:rPr>
                <w:rFonts w:hint="eastAsia"/>
              </w:rPr>
              <w:t>1.</w:t>
            </w:r>
            <w:r>
              <w:rPr>
                <w:rFonts w:hint="eastAsia"/>
              </w:rPr>
              <w:t>系统显示：该账户不存在</w:t>
            </w:r>
          </w:p>
        </w:tc>
      </w:tr>
      <w:tr w:rsidR="009B623B" w:rsidTr="00B97543">
        <w:tc>
          <w:tcPr>
            <w:tcW w:w="1413" w:type="dxa"/>
            <w:vAlign w:val="center"/>
          </w:tcPr>
          <w:p w:rsidR="009B623B" w:rsidRDefault="009B623B" w:rsidP="00B97543">
            <w:pPr>
              <w:jc w:val="center"/>
              <w:rPr>
                <w:b/>
              </w:rPr>
            </w:pPr>
            <w:r>
              <w:rPr>
                <w:rFonts w:hint="eastAsia"/>
                <w:b/>
              </w:rPr>
              <w:lastRenderedPageBreak/>
              <w:t>扩展流程</w:t>
            </w:r>
          </w:p>
        </w:tc>
        <w:tc>
          <w:tcPr>
            <w:tcW w:w="6888" w:type="dxa"/>
            <w:gridSpan w:val="3"/>
          </w:tcPr>
          <w:p w:rsidR="009B623B" w:rsidRDefault="009B623B" w:rsidP="00B97543">
            <w:r>
              <w:rPr>
                <w:rFonts w:hint="eastAsia"/>
              </w:rPr>
              <w:t>无</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Pr="00F45C69" w:rsidRDefault="009B623B" w:rsidP="009B623B">
            <w:pPr>
              <w:pStyle w:val="a7"/>
              <w:numPr>
                <w:ilvl w:val="0"/>
                <w:numId w:val="37"/>
              </w:numPr>
              <w:ind w:firstLineChars="0"/>
            </w:pPr>
            <w:r w:rsidRPr="00F45C69">
              <w:rPr>
                <w:rFonts w:hint="eastAsia"/>
              </w:rPr>
              <w:t>查询账户时，系统根据字典序排列所有符合财务人员输入的账户，并将该列表显示给财务人员。当财务人员进一步补全账户关键字（或完整名称）时，系统应同步更新显示给财务人员的列表</w:t>
            </w:r>
          </w:p>
          <w:p w:rsidR="009B623B" w:rsidRPr="00F45C69" w:rsidRDefault="009B623B" w:rsidP="009B623B">
            <w:pPr>
              <w:pStyle w:val="a7"/>
              <w:numPr>
                <w:ilvl w:val="0"/>
                <w:numId w:val="37"/>
              </w:numPr>
              <w:ind w:firstLineChars="0"/>
            </w:pPr>
            <w:r>
              <w:t>只有高级财务人员才有权限对账户信息进行更改</w:t>
            </w:r>
          </w:p>
        </w:tc>
      </w:tr>
    </w:tbl>
    <w:p w:rsidR="009B623B" w:rsidRDefault="009B623B" w:rsidP="00FA2398"/>
    <w:p w:rsidR="009B623B" w:rsidRDefault="009B623B" w:rsidP="009B623B">
      <w:pPr>
        <w:pStyle w:val="2"/>
      </w:pPr>
      <w:bookmarkStart w:id="31" w:name="_Toc439009608"/>
      <w:r>
        <w:rPr>
          <w:rFonts w:hint="eastAsia"/>
        </w:rPr>
        <w:t>用例</w:t>
      </w:r>
      <w:r>
        <w:rPr>
          <w:rFonts w:hint="eastAsia"/>
        </w:rPr>
        <w:t>2</w:t>
      </w:r>
      <w:r w:rsidR="00D73F77">
        <w:rPr>
          <w:rFonts w:hint="eastAsia"/>
        </w:rPr>
        <w:t>6</w:t>
      </w:r>
      <w:r>
        <w:rPr>
          <w:rFonts w:hint="eastAsia"/>
        </w:rPr>
        <w:t>人员管理</w:t>
      </w:r>
      <w:bookmarkEnd w:id="31"/>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w:t>
            </w:r>
            <w:r>
              <w:rPr>
                <w:rFonts w:hint="eastAsia"/>
              </w:rPr>
              <w:t xml:space="preserve"> 2</w:t>
            </w:r>
            <w:r w:rsidR="00D73F77">
              <w:rPr>
                <w:rFonts w:hint="eastAsia"/>
              </w:rPr>
              <w:t>6</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人员管理</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倪辰皓</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2015/10/2</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2015/10/26</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总经理</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9B623B">
            <w:r>
              <w:rPr>
                <w:rFonts w:hint="eastAsia"/>
              </w:rPr>
              <w:t>总经理进行人员管理</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总经理已经被正确识别和授权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系统记录总经理的更改信息</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rPr>
                <w:rFonts w:hint="eastAsia"/>
              </w:rPr>
              <w:t>高</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B97543">
            <w:r>
              <w:t>1.0</w:t>
            </w:r>
            <w:r>
              <w:rPr>
                <w:rFonts w:hint="eastAsia"/>
              </w:rPr>
              <w:t>人员和机构管理</w:t>
            </w:r>
          </w:p>
          <w:p w:rsidR="009B623B" w:rsidRDefault="009B623B" w:rsidP="00B97543">
            <w:r>
              <w:t>1.</w:t>
            </w:r>
            <w:r>
              <w:rPr>
                <w:rFonts w:hint="eastAsia"/>
              </w:rPr>
              <w:t>总经理输入要添加人员的具体信息</w:t>
            </w:r>
          </w:p>
          <w:p w:rsidR="009B623B" w:rsidRDefault="009B623B" w:rsidP="00B97543">
            <w:r>
              <w:rPr>
                <w:rFonts w:hint="eastAsia"/>
              </w:rPr>
              <w:t>1a.</w:t>
            </w:r>
            <w:r>
              <w:rPr>
                <w:rFonts w:hint="eastAsia"/>
              </w:rPr>
              <w:t>总经理输入要删除的人员的具体信息</w:t>
            </w:r>
          </w:p>
          <w:p w:rsidR="009B623B" w:rsidRDefault="009B623B" w:rsidP="00B97543">
            <w:r>
              <w:rPr>
                <w:rFonts w:hint="eastAsia"/>
              </w:rPr>
              <w:t>1b.</w:t>
            </w:r>
            <w:r>
              <w:rPr>
                <w:rFonts w:hint="eastAsia"/>
              </w:rPr>
              <w:t>总经理输入要修改的人员的具体信息</w:t>
            </w:r>
          </w:p>
          <w:p w:rsidR="009B623B" w:rsidRDefault="009B623B" w:rsidP="00B97543">
            <w:r>
              <w:t>2.</w:t>
            </w:r>
            <w:r>
              <w:rPr>
                <w:rFonts w:hint="eastAsia"/>
              </w:rPr>
              <w:t>系统显示输入信息列表</w:t>
            </w:r>
          </w:p>
          <w:p w:rsidR="009B623B" w:rsidRDefault="009B623B" w:rsidP="00B97543">
            <w:r>
              <w:rPr>
                <w:rFonts w:hint="eastAsia"/>
              </w:rPr>
              <w:t>总经理重复</w:t>
            </w:r>
            <w:r>
              <w:rPr>
                <w:rFonts w:hint="eastAsia"/>
              </w:rPr>
              <w:t>1~2</w:t>
            </w:r>
            <w:r>
              <w:rPr>
                <w:rFonts w:hint="eastAsia"/>
              </w:rPr>
              <w:t>步，直到输入所有人员结构的具体信息</w:t>
            </w:r>
          </w:p>
          <w:p w:rsidR="009B623B" w:rsidRDefault="009B623B" w:rsidP="00B97543">
            <w:r>
              <w:t>3.</w:t>
            </w:r>
            <w:r>
              <w:rPr>
                <w:rFonts w:hint="eastAsia"/>
              </w:rPr>
              <w:t>总经理结束输入</w:t>
            </w:r>
          </w:p>
          <w:p w:rsidR="009B623B" w:rsidRDefault="009B623B" w:rsidP="00B97543">
            <w:r>
              <w:t>4.</w:t>
            </w:r>
            <w:r>
              <w:rPr>
                <w:rFonts w:hint="eastAsia"/>
              </w:rPr>
              <w:t>系统记录总经理的更改信息</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t>1.1</w:t>
            </w:r>
            <w:r>
              <w:rPr>
                <w:rFonts w:hint="eastAsia"/>
              </w:rPr>
              <w:t>制定薪水策略</w:t>
            </w:r>
          </w:p>
          <w:p w:rsidR="009B623B" w:rsidRDefault="009B623B" w:rsidP="00B97543">
            <w:r>
              <w:t>1.</w:t>
            </w:r>
            <w:r>
              <w:rPr>
                <w:rFonts w:hint="eastAsia"/>
              </w:rPr>
              <w:t>总经理请求查看人员列表</w:t>
            </w:r>
          </w:p>
          <w:p w:rsidR="009B623B" w:rsidRDefault="009B623B" w:rsidP="00B97543">
            <w:r>
              <w:t>2.</w:t>
            </w:r>
            <w:r>
              <w:rPr>
                <w:rFonts w:hint="eastAsia"/>
              </w:rPr>
              <w:t>系统显示工作人员列表</w:t>
            </w:r>
          </w:p>
          <w:p w:rsidR="009B623B" w:rsidRDefault="009B623B" w:rsidP="00B97543">
            <w:r>
              <w:t>3.</w:t>
            </w:r>
            <w:r>
              <w:rPr>
                <w:rFonts w:hint="eastAsia"/>
              </w:rPr>
              <w:t>总经理选择一名或多名工作人员，更改其薪水策略，设定其工资是按月、计次还是提成</w:t>
            </w:r>
          </w:p>
          <w:p w:rsidR="009B623B" w:rsidRDefault="009B623B" w:rsidP="00B97543">
            <w:r>
              <w:t>4.</w:t>
            </w:r>
            <w:r>
              <w:rPr>
                <w:rFonts w:hint="eastAsia"/>
              </w:rPr>
              <w:t>系统记录总经理的更改信息</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Pr="0080508B" w:rsidRDefault="009B623B" w:rsidP="009B623B">
            <w:pPr>
              <w:pStyle w:val="a7"/>
              <w:numPr>
                <w:ilvl w:val="0"/>
                <w:numId w:val="21"/>
              </w:numPr>
              <w:ind w:firstLineChars="0"/>
            </w:pPr>
            <w:r w:rsidRPr="0080508B">
              <w:rPr>
                <w:rFonts w:hint="eastAsia"/>
              </w:rPr>
              <w:t>人员列表以所属机构的顺序排列</w:t>
            </w:r>
          </w:p>
          <w:p w:rsidR="009B623B" w:rsidRDefault="009B623B" w:rsidP="009B623B">
            <w:pPr>
              <w:pStyle w:val="a7"/>
              <w:numPr>
                <w:ilvl w:val="0"/>
                <w:numId w:val="21"/>
              </w:numPr>
              <w:ind w:firstLineChars="0"/>
            </w:pPr>
            <w:r>
              <w:t>当总经理输入新的人员信息时</w:t>
            </w:r>
            <w:r>
              <w:rPr>
                <w:rFonts w:hint="eastAsia"/>
              </w:rPr>
              <w:t>，</w:t>
            </w:r>
            <w:r>
              <w:t>系统为其分配一个用户账号</w:t>
            </w:r>
            <w:r>
              <w:rPr>
                <w:rFonts w:hint="eastAsia"/>
              </w:rPr>
              <w:t>，该账号数字</w:t>
            </w:r>
            <w:r>
              <w:rPr>
                <w:rFonts w:hint="eastAsia"/>
              </w:rPr>
              <w:lastRenderedPageBreak/>
              <w:t>为</w:t>
            </w:r>
            <w:r>
              <w:rPr>
                <w:rFonts w:hint="eastAsia"/>
              </w:rPr>
              <w:t>8</w:t>
            </w:r>
            <w:r>
              <w:rPr>
                <w:rFonts w:hint="eastAsia"/>
              </w:rPr>
              <w:t>位、按照先后创建顺序编号，</w:t>
            </w:r>
            <w:r>
              <w:t>并且该账号初始密码为</w:t>
            </w:r>
            <w:r>
              <w:rPr>
                <w:rFonts w:hint="eastAsia"/>
              </w:rPr>
              <w:t>666</w:t>
            </w:r>
          </w:p>
          <w:p w:rsidR="009B623B" w:rsidRPr="0080508B" w:rsidRDefault="009B623B" w:rsidP="009B623B">
            <w:pPr>
              <w:pStyle w:val="a7"/>
              <w:numPr>
                <w:ilvl w:val="0"/>
                <w:numId w:val="21"/>
              </w:numPr>
              <w:ind w:firstLineChars="0"/>
            </w:pPr>
            <w:r>
              <w:t>当总经理删除人员信息时</w:t>
            </w:r>
            <w:r>
              <w:rPr>
                <w:rFonts w:hint="eastAsia"/>
              </w:rPr>
              <w:t>，</w:t>
            </w:r>
            <w:r>
              <w:t>系统销毁该用户账号</w:t>
            </w:r>
            <w:r>
              <w:rPr>
                <w:rFonts w:hint="eastAsia"/>
              </w:rPr>
              <w:t>，</w:t>
            </w:r>
            <w:r>
              <w:t>该账号不会被再次使用</w:t>
            </w:r>
          </w:p>
        </w:tc>
      </w:tr>
    </w:tbl>
    <w:p w:rsidR="009B623B" w:rsidRPr="009B623B" w:rsidRDefault="009B623B" w:rsidP="00FA2398"/>
    <w:p w:rsidR="00FA2398" w:rsidRDefault="00FA2398" w:rsidP="00FA2398">
      <w:pPr>
        <w:pStyle w:val="2"/>
      </w:pPr>
      <w:bookmarkStart w:id="32" w:name="_Toc439009609"/>
      <w:r>
        <w:t>用例</w:t>
      </w:r>
      <w:r w:rsidR="009B623B">
        <w:rPr>
          <w:rFonts w:hint="eastAsia"/>
        </w:rPr>
        <w:t>2</w:t>
      </w:r>
      <w:r w:rsidR="00D73F77">
        <w:rPr>
          <w:rFonts w:hint="eastAsia"/>
        </w:rPr>
        <w:t>7</w:t>
      </w:r>
      <w:r>
        <w:rPr>
          <w:rFonts w:hint="eastAsia"/>
        </w:rPr>
        <w:t>机构管理</w:t>
      </w:r>
      <w:bookmarkEnd w:id="32"/>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FA2398" w:rsidTr="00FA2398">
        <w:tc>
          <w:tcPr>
            <w:tcW w:w="1413" w:type="dxa"/>
          </w:tcPr>
          <w:p w:rsidR="00FA2398" w:rsidRPr="00D148C9" w:rsidRDefault="00FA2398" w:rsidP="00FA2398">
            <w:pPr>
              <w:jc w:val="center"/>
              <w:rPr>
                <w:b/>
              </w:rPr>
            </w:pPr>
            <w:r w:rsidRPr="00D148C9">
              <w:rPr>
                <w:rFonts w:hint="eastAsia"/>
                <w:b/>
              </w:rPr>
              <w:t>ID</w:t>
            </w:r>
          </w:p>
        </w:tc>
        <w:tc>
          <w:tcPr>
            <w:tcW w:w="2693" w:type="dxa"/>
          </w:tcPr>
          <w:p w:rsidR="00FA2398" w:rsidRDefault="00FA2398" w:rsidP="00FA2398">
            <w:pPr>
              <w:jc w:val="center"/>
            </w:pPr>
            <w:r>
              <w:t>UC</w:t>
            </w:r>
            <w:r w:rsidR="009B623B">
              <w:t>2</w:t>
            </w:r>
            <w:r w:rsidR="00D73F77">
              <w:t>7</w:t>
            </w:r>
          </w:p>
        </w:tc>
        <w:tc>
          <w:tcPr>
            <w:tcW w:w="1701" w:type="dxa"/>
          </w:tcPr>
          <w:p w:rsidR="00FA2398" w:rsidRPr="00D148C9" w:rsidRDefault="00FA2398" w:rsidP="00FA2398">
            <w:pPr>
              <w:jc w:val="center"/>
              <w:rPr>
                <w:b/>
              </w:rPr>
            </w:pPr>
            <w:r w:rsidRPr="00D148C9">
              <w:rPr>
                <w:rFonts w:hint="eastAsia"/>
                <w:b/>
              </w:rPr>
              <w:t>名称</w:t>
            </w:r>
          </w:p>
        </w:tc>
        <w:tc>
          <w:tcPr>
            <w:tcW w:w="2494" w:type="dxa"/>
          </w:tcPr>
          <w:p w:rsidR="00FA2398" w:rsidRDefault="00FA2398" w:rsidP="00FA2398">
            <w:pPr>
              <w:jc w:val="center"/>
            </w:pPr>
            <w:r>
              <w:t>机构管理</w:t>
            </w:r>
          </w:p>
        </w:tc>
      </w:tr>
      <w:tr w:rsidR="00FA2398" w:rsidTr="00FA2398">
        <w:tc>
          <w:tcPr>
            <w:tcW w:w="1413" w:type="dxa"/>
          </w:tcPr>
          <w:p w:rsidR="00FA2398" w:rsidRPr="00D148C9" w:rsidRDefault="00FA2398" w:rsidP="00FA2398">
            <w:pPr>
              <w:jc w:val="center"/>
              <w:rPr>
                <w:b/>
              </w:rPr>
            </w:pPr>
            <w:r w:rsidRPr="00D148C9">
              <w:rPr>
                <w:rFonts w:hint="eastAsia"/>
                <w:b/>
              </w:rPr>
              <w:t>创建者</w:t>
            </w:r>
          </w:p>
        </w:tc>
        <w:tc>
          <w:tcPr>
            <w:tcW w:w="2693" w:type="dxa"/>
          </w:tcPr>
          <w:p w:rsidR="00FA2398" w:rsidRDefault="00FA2398" w:rsidP="00FA2398">
            <w:pPr>
              <w:jc w:val="center"/>
            </w:pPr>
            <w:r>
              <w:t>栾志远</w:t>
            </w:r>
          </w:p>
        </w:tc>
        <w:tc>
          <w:tcPr>
            <w:tcW w:w="1701" w:type="dxa"/>
          </w:tcPr>
          <w:p w:rsidR="00FA2398" w:rsidRPr="00D148C9" w:rsidRDefault="00FA2398" w:rsidP="00FA2398">
            <w:pPr>
              <w:jc w:val="center"/>
              <w:rPr>
                <w:b/>
              </w:rPr>
            </w:pPr>
            <w:r w:rsidRPr="00D148C9">
              <w:rPr>
                <w:rFonts w:hint="eastAsia"/>
                <w:b/>
              </w:rPr>
              <w:t>最后一次更新者</w:t>
            </w:r>
          </w:p>
        </w:tc>
        <w:tc>
          <w:tcPr>
            <w:tcW w:w="2494" w:type="dxa"/>
          </w:tcPr>
          <w:p w:rsidR="00FA2398" w:rsidRDefault="00FA2398" w:rsidP="00FA2398">
            <w:pPr>
              <w:jc w:val="center"/>
            </w:pPr>
            <w:r>
              <w:t>栾志远</w:t>
            </w:r>
          </w:p>
        </w:tc>
      </w:tr>
      <w:tr w:rsidR="00FA2398" w:rsidTr="00FA2398">
        <w:tc>
          <w:tcPr>
            <w:tcW w:w="1413" w:type="dxa"/>
          </w:tcPr>
          <w:p w:rsidR="00FA2398" w:rsidRPr="00D148C9" w:rsidRDefault="00FA2398" w:rsidP="00FA2398">
            <w:pPr>
              <w:jc w:val="center"/>
              <w:rPr>
                <w:b/>
              </w:rPr>
            </w:pPr>
            <w:r w:rsidRPr="00D148C9">
              <w:rPr>
                <w:rFonts w:hint="eastAsia"/>
                <w:b/>
              </w:rPr>
              <w:t>创建日期</w:t>
            </w:r>
          </w:p>
        </w:tc>
        <w:tc>
          <w:tcPr>
            <w:tcW w:w="2693" w:type="dxa"/>
          </w:tcPr>
          <w:p w:rsidR="00FA2398" w:rsidRDefault="00FA2398" w:rsidP="00FA2398">
            <w:pPr>
              <w:jc w:val="center"/>
            </w:pPr>
            <w:r>
              <w:t>2015/9/26</w:t>
            </w:r>
          </w:p>
        </w:tc>
        <w:tc>
          <w:tcPr>
            <w:tcW w:w="1701" w:type="dxa"/>
          </w:tcPr>
          <w:p w:rsidR="00FA2398" w:rsidRPr="00D148C9" w:rsidRDefault="00FA2398" w:rsidP="00FA2398">
            <w:pPr>
              <w:jc w:val="center"/>
              <w:rPr>
                <w:b/>
              </w:rPr>
            </w:pPr>
            <w:r w:rsidRPr="00D148C9">
              <w:rPr>
                <w:rFonts w:hint="eastAsia"/>
                <w:b/>
              </w:rPr>
              <w:t>最后更新日期</w:t>
            </w:r>
          </w:p>
        </w:tc>
        <w:tc>
          <w:tcPr>
            <w:tcW w:w="2494" w:type="dxa"/>
          </w:tcPr>
          <w:p w:rsidR="00FA2398" w:rsidRDefault="00FA2398" w:rsidP="00FA2398">
            <w:pPr>
              <w:jc w:val="center"/>
            </w:pPr>
            <w:r>
              <w:t>2015/12/27</w:t>
            </w:r>
          </w:p>
        </w:tc>
      </w:tr>
      <w:tr w:rsidR="00FA2398" w:rsidTr="00FA2398">
        <w:tc>
          <w:tcPr>
            <w:tcW w:w="1413" w:type="dxa"/>
            <w:vAlign w:val="center"/>
          </w:tcPr>
          <w:p w:rsidR="00FA2398" w:rsidRPr="00D148C9" w:rsidRDefault="00FA2398" w:rsidP="00FA2398">
            <w:pPr>
              <w:jc w:val="center"/>
              <w:rPr>
                <w:b/>
              </w:rPr>
            </w:pPr>
            <w:r w:rsidRPr="00D148C9">
              <w:rPr>
                <w:rFonts w:hint="eastAsia"/>
                <w:b/>
              </w:rPr>
              <w:t>参与者</w:t>
            </w:r>
          </w:p>
        </w:tc>
        <w:tc>
          <w:tcPr>
            <w:tcW w:w="6888" w:type="dxa"/>
            <w:gridSpan w:val="3"/>
          </w:tcPr>
          <w:p w:rsidR="00FA2398" w:rsidRDefault="00FA2398" w:rsidP="00FA2398">
            <w:r>
              <w:t>总经理，目标为管理公司快递所能送达的城市，及城市的营业厅和中转中心的信息</w:t>
            </w:r>
          </w:p>
        </w:tc>
      </w:tr>
      <w:tr w:rsidR="00FA2398" w:rsidRPr="002238B8" w:rsidTr="00FA2398">
        <w:tc>
          <w:tcPr>
            <w:tcW w:w="1413" w:type="dxa"/>
            <w:vAlign w:val="center"/>
          </w:tcPr>
          <w:p w:rsidR="00FA2398" w:rsidRPr="00D148C9" w:rsidRDefault="00FA2398" w:rsidP="00FA2398">
            <w:pPr>
              <w:jc w:val="center"/>
              <w:rPr>
                <w:b/>
              </w:rPr>
            </w:pPr>
            <w:r w:rsidRPr="00D148C9">
              <w:rPr>
                <w:rFonts w:hint="eastAsia"/>
                <w:b/>
              </w:rPr>
              <w:t>触发条件</w:t>
            </w:r>
          </w:p>
        </w:tc>
        <w:tc>
          <w:tcPr>
            <w:tcW w:w="6888" w:type="dxa"/>
            <w:gridSpan w:val="3"/>
          </w:tcPr>
          <w:p w:rsidR="00FA2398" w:rsidRDefault="00FA2398" w:rsidP="00FA2398">
            <w:r>
              <w:rPr>
                <w:rFonts w:hint="eastAsia"/>
              </w:rPr>
              <w:t>总经理需要更改机构信息</w:t>
            </w:r>
          </w:p>
        </w:tc>
      </w:tr>
      <w:tr w:rsidR="00FA2398" w:rsidTr="00FA2398">
        <w:tc>
          <w:tcPr>
            <w:tcW w:w="1413" w:type="dxa"/>
            <w:vAlign w:val="center"/>
          </w:tcPr>
          <w:p w:rsidR="00FA2398" w:rsidRPr="00D148C9" w:rsidRDefault="00FA2398" w:rsidP="00FA2398">
            <w:pPr>
              <w:jc w:val="center"/>
              <w:rPr>
                <w:b/>
              </w:rPr>
            </w:pPr>
            <w:r w:rsidRPr="00D148C9">
              <w:rPr>
                <w:rFonts w:hint="eastAsia"/>
                <w:b/>
              </w:rPr>
              <w:t>前置条件</w:t>
            </w:r>
          </w:p>
        </w:tc>
        <w:tc>
          <w:tcPr>
            <w:tcW w:w="6888" w:type="dxa"/>
            <w:gridSpan w:val="3"/>
          </w:tcPr>
          <w:p w:rsidR="00FA2398" w:rsidRDefault="00FA2398" w:rsidP="00FA2398">
            <w:r>
              <w:rPr>
                <w:rFonts w:hint="eastAsia"/>
              </w:rPr>
              <w:t>总经理</w:t>
            </w:r>
            <w:r>
              <w:t>必须已经被识别和认证</w:t>
            </w:r>
          </w:p>
        </w:tc>
      </w:tr>
      <w:tr w:rsidR="00FA2398" w:rsidTr="00FA2398">
        <w:tc>
          <w:tcPr>
            <w:tcW w:w="1413" w:type="dxa"/>
            <w:vAlign w:val="center"/>
          </w:tcPr>
          <w:p w:rsidR="00FA2398" w:rsidRPr="00D148C9" w:rsidRDefault="00FA2398" w:rsidP="00FA2398">
            <w:pPr>
              <w:jc w:val="center"/>
              <w:rPr>
                <w:b/>
              </w:rPr>
            </w:pPr>
            <w:r w:rsidRPr="00D148C9">
              <w:rPr>
                <w:rFonts w:hint="eastAsia"/>
                <w:b/>
              </w:rPr>
              <w:t>后置条件</w:t>
            </w:r>
          </w:p>
        </w:tc>
        <w:tc>
          <w:tcPr>
            <w:tcW w:w="6888" w:type="dxa"/>
            <w:gridSpan w:val="3"/>
          </w:tcPr>
          <w:p w:rsidR="00FA2398" w:rsidRDefault="00FA2398" w:rsidP="00FA2398">
            <w:r>
              <w:rPr>
                <w:rFonts w:hint="eastAsia"/>
              </w:rPr>
              <w:t>机构信息被</w:t>
            </w:r>
            <w:r>
              <w:t>保存</w:t>
            </w:r>
          </w:p>
        </w:tc>
      </w:tr>
      <w:tr w:rsidR="00FA2398" w:rsidTr="00FA2398">
        <w:tc>
          <w:tcPr>
            <w:tcW w:w="1413" w:type="dxa"/>
            <w:vAlign w:val="center"/>
          </w:tcPr>
          <w:p w:rsidR="00FA2398" w:rsidRPr="00D148C9" w:rsidRDefault="00FA2398" w:rsidP="00FA2398">
            <w:pPr>
              <w:jc w:val="center"/>
              <w:rPr>
                <w:b/>
              </w:rPr>
            </w:pPr>
            <w:r w:rsidRPr="00D148C9">
              <w:rPr>
                <w:rFonts w:hint="eastAsia"/>
                <w:b/>
              </w:rPr>
              <w:t>优先级</w:t>
            </w:r>
          </w:p>
        </w:tc>
        <w:tc>
          <w:tcPr>
            <w:tcW w:w="6888" w:type="dxa"/>
            <w:gridSpan w:val="3"/>
          </w:tcPr>
          <w:p w:rsidR="00FA2398" w:rsidRDefault="00FA2398" w:rsidP="00FA2398">
            <w:r>
              <w:t>高</w:t>
            </w:r>
          </w:p>
        </w:tc>
      </w:tr>
      <w:tr w:rsidR="00FA2398" w:rsidTr="00FA2398">
        <w:tc>
          <w:tcPr>
            <w:tcW w:w="1413" w:type="dxa"/>
            <w:vAlign w:val="center"/>
          </w:tcPr>
          <w:p w:rsidR="00FA2398" w:rsidRPr="00D148C9" w:rsidRDefault="00FA2398" w:rsidP="00FA2398">
            <w:pPr>
              <w:jc w:val="center"/>
              <w:rPr>
                <w:b/>
              </w:rPr>
            </w:pPr>
            <w:r w:rsidRPr="00D148C9">
              <w:rPr>
                <w:rFonts w:hint="eastAsia"/>
                <w:b/>
              </w:rPr>
              <w:t>正常</w:t>
            </w:r>
            <w:r>
              <w:rPr>
                <w:rFonts w:hint="eastAsia"/>
                <w:b/>
              </w:rPr>
              <w:t>流程</w:t>
            </w:r>
          </w:p>
        </w:tc>
        <w:tc>
          <w:tcPr>
            <w:tcW w:w="6888" w:type="dxa"/>
            <w:gridSpan w:val="3"/>
          </w:tcPr>
          <w:p w:rsidR="00FA2398" w:rsidRPr="00F969B3" w:rsidRDefault="00FA2398" w:rsidP="00FA2398">
            <w:r>
              <w:rPr>
                <w:rFonts w:hint="eastAsia"/>
              </w:rPr>
              <w:t>1.</w:t>
            </w:r>
            <w:r>
              <w:rPr>
                <w:rFonts w:hint="eastAsia"/>
              </w:rPr>
              <w:t>总经理</w:t>
            </w:r>
            <w:r w:rsidRPr="00F969B3">
              <w:rPr>
                <w:rFonts w:hint="eastAsia"/>
              </w:rPr>
              <w:t>进行</w:t>
            </w:r>
            <w:r>
              <w:rPr>
                <w:rFonts w:hint="eastAsia"/>
              </w:rPr>
              <w:t>机构</w:t>
            </w:r>
            <w:r w:rsidRPr="00F969B3">
              <w:rPr>
                <w:rFonts w:hint="eastAsia"/>
              </w:rPr>
              <w:t>信息管理，</w:t>
            </w:r>
            <w:r w:rsidRPr="00F969B3">
              <w:t>选择要执行的操作</w:t>
            </w:r>
          </w:p>
          <w:p w:rsidR="00FA2398" w:rsidRPr="00DD1CA0" w:rsidRDefault="00FA2398" w:rsidP="00FA2398">
            <w:r>
              <w:rPr>
                <w:rFonts w:hint="eastAsia"/>
              </w:rPr>
              <w:t>2.0</w:t>
            </w:r>
            <w:r>
              <w:rPr>
                <w:rFonts w:hint="eastAsia"/>
              </w:rPr>
              <w:t>增加</w:t>
            </w:r>
            <w:r>
              <w:t>新城市</w:t>
            </w:r>
          </w:p>
          <w:p w:rsidR="00FA2398" w:rsidRPr="00DD1CA0" w:rsidRDefault="00FA2398" w:rsidP="00FA2398">
            <w:r w:rsidRPr="00DD1CA0">
              <w:rPr>
                <w:rFonts w:hint="eastAsia"/>
              </w:rPr>
              <w:t xml:space="preserve">   </w:t>
            </w:r>
            <w:r>
              <w:rPr>
                <w:rFonts w:hint="eastAsia"/>
              </w:rPr>
              <w:t>1</w:t>
            </w:r>
            <w:r w:rsidRPr="00DD1CA0">
              <w:rPr>
                <w:rFonts w:hint="eastAsia"/>
              </w:rPr>
              <w:t>.</w:t>
            </w:r>
            <w:r>
              <w:rPr>
                <w:rFonts w:hint="eastAsia"/>
              </w:rPr>
              <w:t>总经理输入新城市</w:t>
            </w:r>
            <w:r w:rsidRPr="00DD1CA0">
              <w:rPr>
                <w:rFonts w:hint="eastAsia"/>
              </w:rPr>
              <w:t>信息</w:t>
            </w:r>
            <w:r>
              <w:rPr>
                <w:rFonts w:hint="eastAsia"/>
              </w:rPr>
              <w:t>（名称、与其他城市的距离）并提交</w:t>
            </w:r>
          </w:p>
          <w:p w:rsidR="00FA2398" w:rsidRPr="00DD1CA0" w:rsidRDefault="00FA2398" w:rsidP="00FA2398">
            <w:r w:rsidRPr="00DD1CA0">
              <w:rPr>
                <w:rFonts w:hint="eastAsia"/>
              </w:rPr>
              <w:t xml:space="preserve">   </w:t>
            </w:r>
            <w:r>
              <w:rPr>
                <w:rFonts w:hint="eastAsia"/>
              </w:rPr>
              <w:t>2</w:t>
            </w:r>
            <w:r w:rsidRPr="00DD1CA0">
              <w:rPr>
                <w:rFonts w:hint="eastAsia"/>
              </w:rPr>
              <w:t>.</w:t>
            </w:r>
            <w:r>
              <w:rPr>
                <w:rFonts w:hint="eastAsia"/>
              </w:rPr>
              <w:t>系统保存城市信息并显示增加城市</w:t>
            </w:r>
            <w:r w:rsidRPr="00DD1CA0">
              <w:rPr>
                <w:rFonts w:hint="eastAsia"/>
              </w:rPr>
              <w:t>信息成功</w:t>
            </w:r>
          </w:p>
          <w:p w:rsidR="00FA2398" w:rsidRPr="00DD1CA0" w:rsidRDefault="00FA2398" w:rsidP="00FA2398">
            <w:r>
              <w:rPr>
                <w:rFonts w:hint="eastAsia"/>
              </w:rPr>
              <w:t>2</w:t>
            </w:r>
            <w:r>
              <w:t>.1</w:t>
            </w:r>
            <w:r>
              <w:rPr>
                <w:rFonts w:hint="eastAsia"/>
              </w:rPr>
              <w:t>营业厅管理</w:t>
            </w:r>
            <w:r w:rsidRPr="00DD1CA0">
              <w:t xml:space="preserve"> </w:t>
            </w:r>
          </w:p>
          <w:p w:rsidR="00FA2398" w:rsidRPr="00DD1CA0" w:rsidRDefault="00FA2398" w:rsidP="00FA2398">
            <w:r w:rsidRPr="00DD1CA0">
              <w:rPr>
                <w:rFonts w:hint="eastAsia"/>
              </w:rPr>
              <w:t xml:space="preserve">   </w:t>
            </w:r>
            <w:r>
              <w:rPr>
                <w:rFonts w:hint="eastAsia"/>
              </w:rPr>
              <w:t>1</w:t>
            </w:r>
            <w:r w:rsidRPr="00DD1CA0">
              <w:rPr>
                <w:rFonts w:hint="eastAsia"/>
              </w:rPr>
              <w:t>.</w:t>
            </w:r>
            <w:r>
              <w:rPr>
                <w:rFonts w:hint="eastAsia"/>
              </w:rPr>
              <w:t>总经理</w:t>
            </w:r>
            <w:r w:rsidRPr="00DD1CA0">
              <w:rPr>
                <w:rFonts w:hint="eastAsia"/>
              </w:rPr>
              <w:t>输入</w:t>
            </w:r>
            <w:r>
              <w:rPr>
                <w:rFonts w:hint="eastAsia"/>
              </w:rPr>
              <w:t>城市名</w:t>
            </w:r>
          </w:p>
          <w:p w:rsidR="00FA2398" w:rsidRDefault="00FA2398" w:rsidP="00FA2398">
            <w:r w:rsidRPr="00DD1CA0">
              <w:rPr>
                <w:rFonts w:hint="eastAsia"/>
              </w:rPr>
              <w:t xml:space="preserve">   </w:t>
            </w:r>
            <w:r>
              <w:rPr>
                <w:rFonts w:hint="eastAsia"/>
              </w:rPr>
              <w:t>2</w:t>
            </w:r>
            <w:r w:rsidRPr="00DD1CA0">
              <w:rPr>
                <w:rFonts w:hint="eastAsia"/>
              </w:rPr>
              <w:t>.</w:t>
            </w:r>
            <w:r w:rsidRPr="00DD1CA0">
              <w:rPr>
                <w:rFonts w:hint="eastAsia"/>
              </w:rPr>
              <w:t>系统</w:t>
            </w:r>
            <w:r>
              <w:rPr>
                <w:rFonts w:hint="eastAsia"/>
              </w:rPr>
              <w:t>显示该城市的营业厅信息（编号、名称）</w:t>
            </w:r>
          </w:p>
          <w:p w:rsidR="00FA2398" w:rsidRDefault="00FA2398" w:rsidP="00FA2398">
            <w:r>
              <w:rPr>
                <w:rFonts w:hint="eastAsia"/>
              </w:rPr>
              <w:t xml:space="preserve">   3.</w:t>
            </w:r>
            <w:r>
              <w:rPr>
                <w:rFonts w:hint="eastAsia"/>
              </w:rPr>
              <w:t>总经理修改营业厅信息并保存</w:t>
            </w:r>
          </w:p>
          <w:p w:rsidR="00FA2398" w:rsidRDefault="00FA2398" w:rsidP="00FA2398">
            <w:r>
              <w:rPr>
                <w:rFonts w:hint="eastAsia"/>
              </w:rPr>
              <w:t xml:space="preserve">   4.</w:t>
            </w:r>
            <w:r>
              <w:rPr>
                <w:rFonts w:hint="eastAsia"/>
              </w:rPr>
              <w:t>系统更新该城市的营业厅信息</w:t>
            </w:r>
          </w:p>
          <w:p w:rsidR="00FA2398" w:rsidRDefault="00FA2398" w:rsidP="00FA2398">
            <w:r>
              <w:rPr>
                <w:rFonts w:hint="eastAsia"/>
              </w:rPr>
              <w:t>2.2</w:t>
            </w:r>
            <w:r>
              <w:rPr>
                <w:rFonts w:hint="eastAsia"/>
              </w:rPr>
              <w:t>中转中心管理</w:t>
            </w:r>
          </w:p>
          <w:p w:rsidR="00FA2398" w:rsidRDefault="00FA2398" w:rsidP="00FA2398">
            <w:r>
              <w:rPr>
                <w:rFonts w:hint="eastAsia"/>
              </w:rPr>
              <w:t xml:space="preserve">   1.</w:t>
            </w:r>
            <w:r>
              <w:rPr>
                <w:rFonts w:hint="eastAsia"/>
              </w:rPr>
              <w:t>总经理输入城市名</w:t>
            </w:r>
          </w:p>
          <w:p w:rsidR="00FA2398" w:rsidRDefault="00FA2398" w:rsidP="00FA2398">
            <w:r w:rsidRPr="00DD1CA0">
              <w:rPr>
                <w:rFonts w:hint="eastAsia"/>
              </w:rPr>
              <w:t xml:space="preserve">   </w:t>
            </w:r>
            <w:r>
              <w:rPr>
                <w:rFonts w:hint="eastAsia"/>
              </w:rPr>
              <w:t>2</w:t>
            </w:r>
            <w:r w:rsidRPr="00DD1CA0">
              <w:rPr>
                <w:rFonts w:hint="eastAsia"/>
              </w:rPr>
              <w:t>.</w:t>
            </w:r>
            <w:r w:rsidRPr="00DD1CA0">
              <w:rPr>
                <w:rFonts w:hint="eastAsia"/>
              </w:rPr>
              <w:t>系统</w:t>
            </w:r>
            <w:r>
              <w:rPr>
                <w:rFonts w:hint="eastAsia"/>
              </w:rPr>
              <w:t>显示该城市的中转中心信息（编号、名称）</w:t>
            </w:r>
          </w:p>
          <w:p w:rsidR="00FA2398" w:rsidRDefault="00FA2398" w:rsidP="00FA2398">
            <w:r>
              <w:rPr>
                <w:rFonts w:hint="eastAsia"/>
              </w:rPr>
              <w:t xml:space="preserve">   3.</w:t>
            </w:r>
            <w:r>
              <w:rPr>
                <w:rFonts w:hint="eastAsia"/>
              </w:rPr>
              <w:t>总经理修改中转中心信息并保存</w:t>
            </w:r>
          </w:p>
          <w:p w:rsidR="00FA2398" w:rsidRPr="00F969B3" w:rsidRDefault="00FA2398" w:rsidP="00FA2398">
            <w:r>
              <w:rPr>
                <w:rFonts w:hint="eastAsia"/>
              </w:rPr>
              <w:t xml:space="preserve">   4.</w:t>
            </w:r>
            <w:r>
              <w:rPr>
                <w:rFonts w:hint="eastAsia"/>
              </w:rPr>
              <w:t>系统更新该城市的中转中心信息</w:t>
            </w:r>
          </w:p>
        </w:tc>
      </w:tr>
      <w:tr w:rsidR="00FA2398" w:rsidTr="00FA2398">
        <w:tc>
          <w:tcPr>
            <w:tcW w:w="1413" w:type="dxa"/>
            <w:vAlign w:val="center"/>
          </w:tcPr>
          <w:p w:rsidR="00FA2398" w:rsidRPr="00D148C9" w:rsidRDefault="00FA2398" w:rsidP="00FA2398">
            <w:pPr>
              <w:jc w:val="center"/>
              <w:rPr>
                <w:b/>
              </w:rPr>
            </w:pPr>
            <w:r w:rsidRPr="00D148C9">
              <w:rPr>
                <w:rFonts w:hint="eastAsia"/>
                <w:b/>
              </w:rPr>
              <w:t>扩展流程</w:t>
            </w:r>
          </w:p>
        </w:tc>
        <w:tc>
          <w:tcPr>
            <w:tcW w:w="6888" w:type="dxa"/>
            <w:gridSpan w:val="3"/>
          </w:tcPr>
          <w:p w:rsidR="00FA2398" w:rsidRDefault="00FA2398" w:rsidP="00FA2398">
            <w:r>
              <w:t>无</w:t>
            </w:r>
          </w:p>
        </w:tc>
      </w:tr>
      <w:tr w:rsidR="00FA2398" w:rsidTr="00FA2398">
        <w:tc>
          <w:tcPr>
            <w:tcW w:w="1413" w:type="dxa"/>
            <w:vAlign w:val="center"/>
          </w:tcPr>
          <w:p w:rsidR="00FA2398" w:rsidRPr="00D148C9" w:rsidRDefault="00FA2398" w:rsidP="00FA2398">
            <w:pPr>
              <w:jc w:val="center"/>
              <w:rPr>
                <w:b/>
              </w:rPr>
            </w:pPr>
            <w:r w:rsidRPr="00D148C9">
              <w:rPr>
                <w:rFonts w:hint="eastAsia"/>
                <w:b/>
              </w:rPr>
              <w:t>特殊需求</w:t>
            </w:r>
          </w:p>
        </w:tc>
        <w:tc>
          <w:tcPr>
            <w:tcW w:w="6888" w:type="dxa"/>
            <w:gridSpan w:val="3"/>
          </w:tcPr>
          <w:p w:rsidR="00FA2398" w:rsidRDefault="00FA2398" w:rsidP="00FA2398">
            <w:r>
              <w:t>无</w:t>
            </w:r>
          </w:p>
        </w:tc>
      </w:tr>
    </w:tbl>
    <w:p w:rsidR="00FA2398" w:rsidRPr="00D030B9" w:rsidRDefault="00FA2398" w:rsidP="00FA2398"/>
    <w:p w:rsidR="009B623B" w:rsidRDefault="009B623B" w:rsidP="009B623B">
      <w:pPr>
        <w:pStyle w:val="2"/>
      </w:pPr>
      <w:bookmarkStart w:id="33" w:name="_Toc439009610"/>
      <w:r>
        <w:rPr>
          <w:rFonts w:hint="eastAsia"/>
        </w:rPr>
        <w:t>用例</w:t>
      </w:r>
      <w:r>
        <w:rPr>
          <w:rFonts w:hint="eastAsia"/>
        </w:rPr>
        <w:t>2</w:t>
      </w:r>
      <w:r w:rsidR="00D73F77">
        <w:rPr>
          <w:rFonts w:hint="eastAsia"/>
        </w:rPr>
        <w:t>8</w:t>
      </w:r>
      <w:r>
        <w:rPr>
          <w:rFonts w:hint="eastAsia"/>
        </w:rPr>
        <w:t>审判单据</w:t>
      </w:r>
      <w:bookmarkEnd w:id="33"/>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w:t>
            </w:r>
            <w:r w:rsidR="00D73F77">
              <w:t>8</w:t>
            </w:r>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审判单据</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倪辰皓</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2015/10/2</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2015/10/22</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总经理，目标是对已存在的单据进行审批</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B97543">
            <w:r>
              <w:rPr>
                <w:rFonts w:hint="eastAsia"/>
              </w:rPr>
              <w:t>单据已经被处于提交状态等待总经理审批</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总经理已经被识别和授权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系统记录总经理的操作</w:t>
            </w:r>
          </w:p>
        </w:tc>
      </w:tr>
      <w:tr w:rsidR="009B623B" w:rsidTr="00B97543">
        <w:tc>
          <w:tcPr>
            <w:tcW w:w="1413" w:type="dxa"/>
            <w:vAlign w:val="center"/>
          </w:tcPr>
          <w:p w:rsidR="009B623B" w:rsidRDefault="009B623B" w:rsidP="00B97543">
            <w:pPr>
              <w:jc w:val="center"/>
              <w:rPr>
                <w:b/>
              </w:rPr>
            </w:pPr>
            <w:r>
              <w:rPr>
                <w:rFonts w:hint="eastAsia"/>
                <w:b/>
              </w:rPr>
              <w:lastRenderedPageBreak/>
              <w:t>优先级</w:t>
            </w:r>
          </w:p>
        </w:tc>
        <w:tc>
          <w:tcPr>
            <w:tcW w:w="6888" w:type="dxa"/>
            <w:gridSpan w:val="3"/>
          </w:tcPr>
          <w:p w:rsidR="009B623B" w:rsidRDefault="009B623B" w:rsidP="00B97543">
            <w:r>
              <w:rPr>
                <w:rFonts w:hint="eastAsia"/>
              </w:rPr>
              <w:t>低</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9B623B">
            <w:pPr>
              <w:pStyle w:val="10"/>
              <w:numPr>
                <w:ilvl w:val="0"/>
                <w:numId w:val="18"/>
              </w:numPr>
              <w:ind w:firstLineChars="0"/>
            </w:pPr>
            <w:r>
              <w:rPr>
                <w:rFonts w:hint="eastAsia"/>
              </w:rPr>
              <w:t>总经理请求查看处于提交状态的单据</w:t>
            </w:r>
          </w:p>
          <w:p w:rsidR="009B623B" w:rsidRDefault="009B623B" w:rsidP="009B623B">
            <w:pPr>
              <w:pStyle w:val="10"/>
              <w:numPr>
                <w:ilvl w:val="0"/>
                <w:numId w:val="18"/>
              </w:numPr>
              <w:ind w:firstLineChars="0"/>
            </w:pPr>
            <w:r>
              <w:rPr>
                <w:rFonts w:hint="eastAsia"/>
              </w:rPr>
              <w:t>系统显示提交状态单据列表</w:t>
            </w:r>
          </w:p>
          <w:p w:rsidR="009B623B" w:rsidRDefault="009B623B" w:rsidP="009B623B">
            <w:pPr>
              <w:pStyle w:val="10"/>
              <w:numPr>
                <w:ilvl w:val="0"/>
                <w:numId w:val="18"/>
              </w:numPr>
              <w:ind w:firstLineChars="0"/>
            </w:pPr>
            <w:r>
              <w:rPr>
                <w:rFonts w:hint="eastAsia"/>
              </w:rPr>
              <w:t>总经理查看单据</w:t>
            </w:r>
          </w:p>
          <w:p w:rsidR="009B623B" w:rsidRDefault="009B623B" w:rsidP="00B97543">
            <w:pPr>
              <w:pStyle w:val="10"/>
              <w:ind w:left="360" w:firstLineChars="0" w:firstLine="0"/>
            </w:pPr>
            <w:r>
              <w:t>3</w:t>
            </w:r>
            <w:r>
              <w:rPr>
                <w:rFonts w:hint="eastAsia"/>
              </w:rPr>
              <w:t>a</w:t>
            </w:r>
            <w:r>
              <w:t>.</w:t>
            </w:r>
            <w:r>
              <w:rPr>
                <w:rFonts w:hint="eastAsia"/>
              </w:rPr>
              <w:t>总经理修改单据数据</w:t>
            </w:r>
          </w:p>
          <w:p w:rsidR="009B623B" w:rsidRDefault="009B623B" w:rsidP="009B623B">
            <w:pPr>
              <w:pStyle w:val="10"/>
              <w:numPr>
                <w:ilvl w:val="1"/>
                <w:numId w:val="18"/>
              </w:numPr>
              <w:ind w:left="780" w:firstLineChars="0" w:hanging="360"/>
            </w:pPr>
            <w:r>
              <w:t>系统显示修改后的单据信息</w:t>
            </w:r>
          </w:p>
          <w:p w:rsidR="009B623B" w:rsidRDefault="009B623B" w:rsidP="009B623B">
            <w:pPr>
              <w:pStyle w:val="10"/>
              <w:numPr>
                <w:ilvl w:val="0"/>
                <w:numId w:val="18"/>
              </w:numPr>
              <w:ind w:firstLineChars="0"/>
            </w:pPr>
            <w:r>
              <w:rPr>
                <w:rFonts w:hint="eastAsia"/>
              </w:rPr>
              <w:t>总经理通过单据审批</w:t>
            </w:r>
          </w:p>
          <w:p w:rsidR="009B623B" w:rsidRDefault="009B623B" w:rsidP="009B623B">
            <w:pPr>
              <w:pStyle w:val="10"/>
              <w:numPr>
                <w:ilvl w:val="0"/>
                <w:numId w:val="18"/>
              </w:numPr>
              <w:ind w:firstLineChars="0"/>
            </w:pPr>
            <w:r>
              <w:rPr>
                <w:rFonts w:hint="eastAsia"/>
              </w:rPr>
              <w:t>系统将单据的状态被设定为审批后状态，系统记录总经理的操作</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rPr>
                <w:rFonts w:hint="eastAsia"/>
              </w:rPr>
              <w:t>无</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Default="009B623B" w:rsidP="00B97543">
            <w:r>
              <w:rPr>
                <w:rFonts w:hint="eastAsia"/>
              </w:rPr>
              <w:t>1.</w:t>
            </w:r>
            <w:r>
              <w:rPr>
                <w:rFonts w:hint="eastAsia"/>
              </w:rPr>
              <w:t>总经理可以批量审批单据</w:t>
            </w:r>
          </w:p>
        </w:tc>
      </w:tr>
    </w:tbl>
    <w:p w:rsidR="00FA2398" w:rsidRPr="009B623B" w:rsidRDefault="00FA2398" w:rsidP="00FA2398"/>
    <w:p w:rsidR="009B623B" w:rsidRDefault="009B623B" w:rsidP="009B623B">
      <w:pPr>
        <w:pStyle w:val="2"/>
      </w:pPr>
      <w:bookmarkStart w:id="34" w:name="_Toc439009611"/>
      <w:r>
        <w:rPr>
          <w:rFonts w:hint="eastAsia"/>
        </w:rPr>
        <w:t>用例</w:t>
      </w:r>
      <w:r>
        <w:rPr>
          <w:rFonts w:hint="eastAsia"/>
        </w:rPr>
        <w:t>2</w:t>
      </w:r>
      <w:r w:rsidR="00D73F77">
        <w:rPr>
          <w:rFonts w:hint="eastAsia"/>
        </w:rPr>
        <w:t>9</w:t>
      </w:r>
      <w:r>
        <w:rPr>
          <w:rFonts w:hint="eastAsia"/>
        </w:rPr>
        <w:t>用户管理</w:t>
      </w:r>
      <w:bookmarkEnd w:id="34"/>
    </w:p>
    <w:tbl>
      <w:tblPr>
        <w:tblStyle w:val="a6"/>
        <w:tblW w:w="8301" w:type="dxa"/>
        <w:tblBorders>
          <w:left w:val="none" w:sz="0" w:space="0" w:color="auto"/>
          <w:right w:val="none" w:sz="0" w:space="0" w:color="auto"/>
        </w:tblBorders>
        <w:tblLayout w:type="fixed"/>
        <w:tblLook w:val="04A0" w:firstRow="1" w:lastRow="0" w:firstColumn="1" w:lastColumn="0" w:noHBand="0" w:noVBand="1"/>
      </w:tblPr>
      <w:tblGrid>
        <w:gridCol w:w="1413"/>
        <w:gridCol w:w="2693"/>
        <w:gridCol w:w="1701"/>
        <w:gridCol w:w="2494"/>
      </w:tblGrid>
      <w:tr w:rsidR="009B623B" w:rsidTr="00B97543">
        <w:tc>
          <w:tcPr>
            <w:tcW w:w="1413" w:type="dxa"/>
          </w:tcPr>
          <w:p w:rsidR="009B623B" w:rsidRDefault="009B623B" w:rsidP="00B97543">
            <w:pPr>
              <w:jc w:val="center"/>
              <w:rPr>
                <w:b/>
              </w:rPr>
            </w:pPr>
            <w:r>
              <w:rPr>
                <w:rFonts w:hint="eastAsia"/>
                <w:b/>
              </w:rPr>
              <w:t>ID</w:t>
            </w:r>
          </w:p>
        </w:tc>
        <w:tc>
          <w:tcPr>
            <w:tcW w:w="2693" w:type="dxa"/>
          </w:tcPr>
          <w:p w:rsidR="009B623B" w:rsidRDefault="009B623B" w:rsidP="00B97543">
            <w:pPr>
              <w:jc w:val="center"/>
            </w:pPr>
            <w:r>
              <w:t>UC 2</w:t>
            </w:r>
            <w:r w:rsidR="00D73F77">
              <w:t>9</w:t>
            </w:r>
            <w:bookmarkStart w:id="35" w:name="_GoBack"/>
            <w:bookmarkEnd w:id="35"/>
          </w:p>
        </w:tc>
        <w:tc>
          <w:tcPr>
            <w:tcW w:w="1701" w:type="dxa"/>
          </w:tcPr>
          <w:p w:rsidR="009B623B" w:rsidRDefault="009B623B" w:rsidP="00B97543">
            <w:pPr>
              <w:jc w:val="center"/>
              <w:rPr>
                <w:b/>
              </w:rPr>
            </w:pPr>
            <w:r>
              <w:rPr>
                <w:rFonts w:hint="eastAsia"/>
                <w:b/>
              </w:rPr>
              <w:t>名称</w:t>
            </w:r>
          </w:p>
        </w:tc>
        <w:tc>
          <w:tcPr>
            <w:tcW w:w="2494" w:type="dxa"/>
          </w:tcPr>
          <w:p w:rsidR="009B623B" w:rsidRDefault="009B623B" w:rsidP="00B97543">
            <w:pPr>
              <w:jc w:val="center"/>
            </w:pPr>
            <w:r>
              <w:rPr>
                <w:rFonts w:hint="eastAsia"/>
              </w:rPr>
              <w:t>用户管理</w:t>
            </w:r>
          </w:p>
        </w:tc>
      </w:tr>
      <w:tr w:rsidR="009B623B" w:rsidTr="00B97543">
        <w:tc>
          <w:tcPr>
            <w:tcW w:w="1413" w:type="dxa"/>
          </w:tcPr>
          <w:p w:rsidR="009B623B" w:rsidRDefault="009B623B" w:rsidP="00B97543">
            <w:pPr>
              <w:jc w:val="center"/>
              <w:rPr>
                <w:b/>
              </w:rPr>
            </w:pPr>
            <w:r>
              <w:rPr>
                <w:rFonts w:hint="eastAsia"/>
                <w:b/>
              </w:rPr>
              <w:t>创建者</w:t>
            </w:r>
          </w:p>
        </w:tc>
        <w:tc>
          <w:tcPr>
            <w:tcW w:w="2693" w:type="dxa"/>
          </w:tcPr>
          <w:p w:rsidR="009B623B" w:rsidRDefault="009B623B" w:rsidP="00B97543">
            <w:pPr>
              <w:jc w:val="center"/>
            </w:pPr>
            <w:r>
              <w:rPr>
                <w:rFonts w:hint="eastAsia"/>
              </w:rPr>
              <w:t>倪辰皓</w:t>
            </w:r>
          </w:p>
        </w:tc>
        <w:tc>
          <w:tcPr>
            <w:tcW w:w="1701" w:type="dxa"/>
          </w:tcPr>
          <w:p w:rsidR="009B623B" w:rsidRDefault="009B623B" w:rsidP="00B97543">
            <w:pPr>
              <w:jc w:val="center"/>
              <w:rPr>
                <w:b/>
              </w:rPr>
            </w:pPr>
            <w:r>
              <w:rPr>
                <w:rFonts w:hint="eastAsia"/>
                <w:b/>
              </w:rPr>
              <w:t>最后一次更新者</w:t>
            </w:r>
          </w:p>
        </w:tc>
        <w:tc>
          <w:tcPr>
            <w:tcW w:w="2494" w:type="dxa"/>
          </w:tcPr>
          <w:p w:rsidR="009B623B" w:rsidRDefault="009B623B" w:rsidP="00B97543">
            <w:pPr>
              <w:jc w:val="center"/>
            </w:pPr>
            <w:r>
              <w:rPr>
                <w:rFonts w:hint="eastAsia"/>
              </w:rPr>
              <w:t>倪辰皓</w:t>
            </w:r>
          </w:p>
        </w:tc>
      </w:tr>
      <w:tr w:rsidR="009B623B" w:rsidTr="00B97543">
        <w:tc>
          <w:tcPr>
            <w:tcW w:w="1413" w:type="dxa"/>
          </w:tcPr>
          <w:p w:rsidR="009B623B" w:rsidRDefault="009B623B" w:rsidP="00B97543">
            <w:pPr>
              <w:jc w:val="center"/>
              <w:rPr>
                <w:b/>
              </w:rPr>
            </w:pPr>
            <w:r>
              <w:rPr>
                <w:rFonts w:hint="eastAsia"/>
                <w:b/>
              </w:rPr>
              <w:t>创建日期</w:t>
            </w:r>
          </w:p>
        </w:tc>
        <w:tc>
          <w:tcPr>
            <w:tcW w:w="2693" w:type="dxa"/>
          </w:tcPr>
          <w:p w:rsidR="009B623B" w:rsidRDefault="009B623B" w:rsidP="00B97543">
            <w:pPr>
              <w:jc w:val="center"/>
            </w:pPr>
            <w:r>
              <w:t>2015/10/2</w:t>
            </w:r>
          </w:p>
        </w:tc>
        <w:tc>
          <w:tcPr>
            <w:tcW w:w="1701" w:type="dxa"/>
          </w:tcPr>
          <w:p w:rsidR="009B623B" w:rsidRDefault="009B623B" w:rsidP="00B97543">
            <w:pPr>
              <w:jc w:val="center"/>
              <w:rPr>
                <w:b/>
              </w:rPr>
            </w:pPr>
            <w:r>
              <w:rPr>
                <w:rFonts w:hint="eastAsia"/>
                <w:b/>
              </w:rPr>
              <w:t>最后更新日期</w:t>
            </w:r>
          </w:p>
        </w:tc>
        <w:tc>
          <w:tcPr>
            <w:tcW w:w="2494" w:type="dxa"/>
          </w:tcPr>
          <w:p w:rsidR="009B623B" w:rsidRDefault="009B623B" w:rsidP="00B97543">
            <w:pPr>
              <w:jc w:val="center"/>
            </w:pPr>
            <w:r>
              <w:t>2015/10/22</w:t>
            </w:r>
          </w:p>
        </w:tc>
      </w:tr>
      <w:tr w:rsidR="009B623B" w:rsidTr="00B97543">
        <w:tc>
          <w:tcPr>
            <w:tcW w:w="1413" w:type="dxa"/>
            <w:vAlign w:val="center"/>
          </w:tcPr>
          <w:p w:rsidR="009B623B" w:rsidRDefault="009B623B" w:rsidP="00B97543">
            <w:pPr>
              <w:jc w:val="center"/>
              <w:rPr>
                <w:b/>
              </w:rPr>
            </w:pPr>
            <w:r>
              <w:rPr>
                <w:rFonts w:hint="eastAsia"/>
                <w:b/>
              </w:rPr>
              <w:t>参与者</w:t>
            </w:r>
          </w:p>
        </w:tc>
        <w:tc>
          <w:tcPr>
            <w:tcW w:w="6888" w:type="dxa"/>
            <w:gridSpan w:val="3"/>
          </w:tcPr>
          <w:p w:rsidR="009B623B" w:rsidRDefault="009B623B" w:rsidP="00B97543">
            <w:r>
              <w:rPr>
                <w:rFonts w:hint="eastAsia"/>
              </w:rPr>
              <w:t>管理员，目标是对该系统的用户进行管理</w:t>
            </w:r>
          </w:p>
        </w:tc>
      </w:tr>
      <w:tr w:rsidR="009B623B" w:rsidTr="00B97543">
        <w:tc>
          <w:tcPr>
            <w:tcW w:w="1413" w:type="dxa"/>
            <w:vAlign w:val="center"/>
          </w:tcPr>
          <w:p w:rsidR="009B623B" w:rsidRDefault="009B623B" w:rsidP="00B97543">
            <w:pPr>
              <w:jc w:val="center"/>
              <w:rPr>
                <w:b/>
              </w:rPr>
            </w:pPr>
            <w:r>
              <w:rPr>
                <w:rFonts w:hint="eastAsia"/>
                <w:b/>
              </w:rPr>
              <w:t>触发条件</w:t>
            </w:r>
          </w:p>
        </w:tc>
        <w:tc>
          <w:tcPr>
            <w:tcW w:w="6888" w:type="dxa"/>
            <w:gridSpan w:val="3"/>
          </w:tcPr>
          <w:p w:rsidR="009B623B" w:rsidRDefault="009B623B" w:rsidP="00B97543">
            <w:r>
              <w:rPr>
                <w:rFonts w:hint="eastAsia"/>
              </w:rPr>
              <w:t>管理员进行用户管理</w:t>
            </w:r>
          </w:p>
        </w:tc>
      </w:tr>
      <w:tr w:rsidR="009B623B" w:rsidTr="00B97543">
        <w:tc>
          <w:tcPr>
            <w:tcW w:w="1413" w:type="dxa"/>
            <w:vAlign w:val="center"/>
          </w:tcPr>
          <w:p w:rsidR="009B623B" w:rsidRDefault="009B623B" w:rsidP="00B97543">
            <w:pPr>
              <w:jc w:val="center"/>
              <w:rPr>
                <w:b/>
              </w:rPr>
            </w:pPr>
            <w:r>
              <w:rPr>
                <w:rFonts w:hint="eastAsia"/>
                <w:b/>
              </w:rPr>
              <w:t>前置条件</w:t>
            </w:r>
          </w:p>
        </w:tc>
        <w:tc>
          <w:tcPr>
            <w:tcW w:w="6888" w:type="dxa"/>
            <w:gridSpan w:val="3"/>
          </w:tcPr>
          <w:p w:rsidR="009B623B" w:rsidRDefault="009B623B" w:rsidP="00B97543">
            <w:r>
              <w:rPr>
                <w:rFonts w:hint="eastAsia"/>
              </w:rPr>
              <w:t>管理员已经被识别和授权</w:t>
            </w:r>
          </w:p>
        </w:tc>
      </w:tr>
      <w:tr w:rsidR="009B623B" w:rsidTr="00B97543">
        <w:tc>
          <w:tcPr>
            <w:tcW w:w="1413" w:type="dxa"/>
            <w:vAlign w:val="center"/>
          </w:tcPr>
          <w:p w:rsidR="009B623B" w:rsidRDefault="009B623B" w:rsidP="00B97543">
            <w:pPr>
              <w:jc w:val="center"/>
              <w:rPr>
                <w:b/>
              </w:rPr>
            </w:pPr>
            <w:r>
              <w:rPr>
                <w:rFonts w:hint="eastAsia"/>
                <w:b/>
              </w:rPr>
              <w:t>后置条件</w:t>
            </w:r>
          </w:p>
        </w:tc>
        <w:tc>
          <w:tcPr>
            <w:tcW w:w="6888" w:type="dxa"/>
            <w:gridSpan w:val="3"/>
          </w:tcPr>
          <w:p w:rsidR="009B623B" w:rsidRDefault="009B623B" w:rsidP="00B97543">
            <w:r>
              <w:rPr>
                <w:rFonts w:hint="eastAsia"/>
              </w:rPr>
              <w:t>系统记录管理员的更改</w:t>
            </w:r>
          </w:p>
        </w:tc>
      </w:tr>
      <w:tr w:rsidR="009B623B" w:rsidTr="00B97543">
        <w:tc>
          <w:tcPr>
            <w:tcW w:w="1413" w:type="dxa"/>
            <w:vAlign w:val="center"/>
          </w:tcPr>
          <w:p w:rsidR="009B623B" w:rsidRDefault="009B623B" w:rsidP="00B97543">
            <w:pPr>
              <w:jc w:val="center"/>
              <w:rPr>
                <w:b/>
              </w:rPr>
            </w:pPr>
            <w:r>
              <w:rPr>
                <w:rFonts w:hint="eastAsia"/>
                <w:b/>
              </w:rPr>
              <w:t>优先级</w:t>
            </w:r>
          </w:p>
        </w:tc>
        <w:tc>
          <w:tcPr>
            <w:tcW w:w="6888" w:type="dxa"/>
            <w:gridSpan w:val="3"/>
          </w:tcPr>
          <w:p w:rsidR="009B623B" w:rsidRDefault="009B623B" w:rsidP="00B97543">
            <w:r>
              <w:rPr>
                <w:rFonts w:hint="eastAsia"/>
              </w:rPr>
              <w:t>高</w:t>
            </w:r>
          </w:p>
        </w:tc>
      </w:tr>
      <w:tr w:rsidR="009B623B" w:rsidTr="00B97543">
        <w:tc>
          <w:tcPr>
            <w:tcW w:w="1413" w:type="dxa"/>
            <w:vAlign w:val="center"/>
          </w:tcPr>
          <w:p w:rsidR="009B623B" w:rsidRDefault="009B623B" w:rsidP="00B97543">
            <w:pPr>
              <w:jc w:val="center"/>
              <w:rPr>
                <w:b/>
              </w:rPr>
            </w:pPr>
            <w:r>
              <w:rPr>
                <w:rFonts w:hint="eastAsia"/>
                <w:b/>
              </w:rPr>
              <w:t>正常流程</w:t>
            </w:r>
          </w:p>
        </w:tc>
        <w:tc>
          <w:tcPr>
            <w:tcW w:w="6888" w:type="dxa"/>
            <w:gridSpan w:val="3"/>
          </w:tcPr>
          <w:p w:rsidR="009B623B" w:rsidRDefault="009B623B" w:rsidP="00B97543">
            <w:r>
              <w:t>1.</w:t>
            </w:r>
            <w:r>
              <w:rPr>
                <w:rFonts w:hint="eastAsia"/>
              </w:rPr>
              <w:t>管理员输入账号</w:t>
            </w:r>
          </w:p>
          <w:p w:rsidR="009B623B" w:rsidRDefault="009B623B" w:rsidP="00B97543">
            <w:r>
              <w:t>2.</w:t>
            </w:r>
            <w:r>
              <w:rPr>
                <w:rFonts w:hint="eastAsia"/>
              </w:rPr>
              <w:t>系统显示该用户信息</w:t>
            </w:r>
          </w:p>
          <w:p w:rsidR="009B623B" w:rsidRDefault="009B623B" w:rsidP="00B97543">
            <w:r>
              <w:t>3.</w:t>
            </w:r>
            <w:r>
              <w:rPr>
                <w:rFonts w:hint="eastAsia"/>
              </w:rPr>
              <w:t>管理员更改该用户的权限或信息</w:t>
            </w:r>
          </w:p>
          <w:p w:rsidR="009B623B" w:rsidRDefault="009B623B" w:rsidP="00B97543">
            <w:r>
              <w:t>4.</w:t>
            </w:r>
            <w:r>
              <w:t>系统保存修改后的信息提示修改成功</w:t>
            </w:r>
          </w:p>
        </w:tc>
      </w:tr>
      <w:tr w:rsidR="009B623B" w:rsidTr="00B97543">
        <w:tc>
          <w:tcPr>
            <w:tcW w:w="1413" w:type="dxa"/>
            <w:vAlign w:val="center"/>
          </w:tcPr>
          <w:p w:rsidR="009B623B" w:rsidRDefault="009B623B" w:rsidP="00B97543">
            <w:pPr>
              <w:jc w:val="center"/>
              <w:rPr>
                <w:b/>
              </w:rPr>
            </w:pPr>
            <w:r>
              <w:rPr>
                <w:rFonts w:hint="eastAsia"/>
                <w:b/>
              </w:rPr>
              <w:t>扩展流程</w:t>
            </w:r>
          </w:p>
        </w:tc>
        <w:tc>
          <w:tcPr>
            <w:tcW w:w="6888" w:type="dxa"/>
            <w:gridSpan w:val="3"/>
          </w:tcPr>
          <w:p w:rsidR="009B623B" w:rsidRDefault="009B623B" w:rsidP="00B97543">
            <w:r>
              <w:rPr>
                <w:rFonts w:hint="eastAsia"/>
              </w:rPr>
              <w:t>无</w:t>
            </w:r>
          </w:p>
        </w:tc>
      </w:tr>
      <w:tr w:rsidR="009B623B" w:rsidTr="00B97543">
        <w:tc>
          <w:tcPr>
            <w:tcW w:w="1413" w:type="dxa"/>
            <w:vAlign w:val="center"/>
          </w:tcPr>
          <w:p w:rsidR="009B623B" w:rsidRDefault="009B623B" w:rsidP="00B97543">
            <w:pPr>
              <w:jc w:val="center"/>
              <w:rPr>
                <w:b/>
              </w:rPr>
            </w:pPr>
            <w:r>
              <w:rPr>
                <w:rFonts w:hint="eastAsia"/>
                <w:b/>
              </w:rPr>
              <w:t>特殊需求</w:t>
            </w:r>
          </w:p>
        </w:tc>
        <w:tc>
          <w:tcPr>
            <w:tcW w:w="6888" w:type="dxa"/>
            <w:gridSpan w:val="3"/>
          </w:tcPr>
          <w:p w:rsidR="009B623B" w:rsidRDefault="009B623B" w:rsidP="009B623B">
            <w:pPr>
              <w:pStyle w:val="10"/>
              <w:numPr>
                <w:ilvl w:val="0"/>
                <w:numId w:val="19"/>
              </w:numPr>
              <w:ind w:firstLineChars="0"/>
            </w:pPr>
            <w:r>
              <w:rPr>
                <w:rFonts w:hint="eastAsia"/>
              </w:rPr>
              <w:t>管理员登录账号为</w:t>
            </w:r>
            <w:r>
              <w:rPr>
                <w:rFonts w:hint="eastAsia"/>
              </w:rPr>
              <w:t>admin</w:t>
            </w:r>
            <w:r>
              <w:rPr>
                <w:rFonts w:hint="eastAsia"/>
              </w:rPr>
              <w:t>，初始密码</w:t>
            </w:r>
            <w:r>
              <w:rPr>
                <w:rFonts w:hint="eastAsia"/>
              </w:rPr>
              <w:t>admin</w:t>
            </w:r>
            <w:r>
              <w:rPr>
                <w:rFonts w:hint="eastAsia"/>
              </w:rPr>
              <w:t>，管理员可以更改自己的密码</w:t>
            </w:r>
          </w:p>
          <w:p w:rsidR="009B623B" w:rsidRDefault="009B623B" w:rsidP="009B623B">
            <w:pPr>
              <w:pStyle w:val="10"/>
              <w:numPr>
                <w:ilvl w:val="0"/>
                <w:numId w:val="19"/>
              </w:numPr>
              <w:ind w:firstLineChars="0"/>
            </w:pPr>
            <w:r>
              <w:rPr>
                <w:rFonts w:hint="eastAsia"/>
              </w:rPr>
              <w:t>用户的创建和删除由系统自行完成，详见人员和机构管理。</w:t>
            </w:r>
          </w:p>
          <w:p w:rsidR="009B623B" w:rsidRPr="002E4B06" w:rsidRDefault="009B623B" w:rsidP="009B623B">
            <w:pPr>
              <w:pStyle w:val="10"/>
              <w:numPr>
                <w:ilvl w:val="0"/>
                <w:numId w:val="19"/>
              </w:numPr>
              <w:ind w:firstLineChars="0"/>
            </w:pPr>
            <w:r>
              <w:t>用户的密码和权限等等都作为用户信息的条目</w:t>
            </w:r>
            <w:r>
              <w:rPr>
                <w:rFonts w:hint="eastAsia"/>
              </w:rPr>
              <w:t>（</w:t>
            </w:r>
            <w:r>
              <w:rPr>
                <w:rFonts w:hint="eastAsia"/>
              </w:rPr>
              <w:t>tag</w:t>
            </w:r>
            <w:r>
              <w:rPr>
                <w:rFonts w:hint="eastAsia"/>
              </w:rPr>
              <w:t>）</w:t>
            </w:r>
          </w:p>
        </w:tc>
      </w:tr>
    </w:tbl>
    <w:p w:rsidR="00FA2398" w:rsidRPr="009B623B" w:rsidRDefault="00FA2398"/>
    <w:sectPr w:rsidR="00FA2398" w:rsidRPr="009B6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80E" w:rsidRDefault="0002080E" w:rsidP="00FA2398">
      <w:r>
        <w:separator/>
      </w:r>
    </w:p>
  </w:endnote>
  <w:endnote w:type="continuationSeparator" w:id="0">
    <w:p w:rsidR="0002080E" w:rsidRDefault="0002080E" w:rsidP="00FA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80E" w:rsidRDefault="0002080E" w:rsidP="00FA2398">
      <w:r>
        <w:separator/>
      </w:r>
    </w:p>
  </w:footnote>
  <w:footnote w:type="continuationSeparator" w:id="0">
    <w:p w:rsidR="0002080E" w:rsidRDefault="0002080E" w:rsidP="00FA2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6E1"/>
    <w:multiLevelType w:val="multilevel"/>
    <w:tmpl w:val="002A66E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9E147E"/>
    <w:multiLevelType w:val="multilevel"/>
    <w:tmpl w:val="029E14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52A4BAA"/>
    <w:multiLevelType w:val="hybridMultilevel"/>
    <w:tmpl w:val="22BCF336"/>
    <w:lvl w:ilvl="0" w:tplc="58924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A743E"/>
    <w:multiLevelType w:val="multilevel"/>
    <w:tmpl w:val="09AA74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A4F268E"/>
    <w:multiLevelType w:val="hybridMultilevel"/>
    <w:tmpl w:val="64FED938"/>
    <w:lvl w:ilvl="0" w:tplc="5FBC2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534E01"/>
    <w:multiLevelType w:val="hybridMultilevel"/>
    <w:tmpl w:val="D2CED212"/>
    <w:lvl w:ilvl="0" w:tplc="39B6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830F74"/>
    <w:multiLevelType w:val="hybridMultilevel"/>
    <w:tmpl w:val="BFC8F992"/>
    <w:lvl w:ilvl="0" w:tplc="F436700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15:restartNumberingAfterBreak="0">
    <w:nsid w:val="16865ACF"/>
    <w:multiLevelType w:val="hybridMultilevel"/>
    <w:tmpl w:val="6376FC32"/>
    <w:lvl w:ilvl="0" w:tplc="D30855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15:restartNumberingAfterBreak="0">
    <w:nsid w:val="183D2124"/>
    <w:multiLevelType w:val="hybridMultilevel"/>
    <w:tmpl w:val="8DBE52DC"/>
    <w:lvl w:ilvl="0" w:tplc="25A241F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8E71B86"/>
    <w:multiLevelType w:val="multilevel"/>
    <w:tmpl w:val="18E71B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1B54115D"/>
    <w:multiLevelType w:val="hybridMultilevel"/>
    <w:tmpl w:val="440AB7BC"/>
    <w:lvl w:ilvl="0" w:tplc="9E5CB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C977C7"/>
    <w:multiLevelType w:val="multilevel"/>
    <w:tmpl w:val="20C977C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27761F11"/>
    <w:multiLevelType w:val="hybridMultilevel"/>
    <w:tmpl w:val="28501180"/>
    <w:lvl w:ilvl="0" w:tplc="9D5EA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320B09"/>
    <w:multiLevelType w:val="hybridMultilevel"/>
    <w:tmpl w:val="D7625D44"/>
    <w:lvl w:ilvl="0" w:tplc="5D726B1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4" w15:restartNumberingAfterBreak="0">
    <w:nsid w:val="2B076C75"/>
    <w:multiLevelType w:val="hybridMultilevel"/>
    <w:tmpl w:val="AE14D98A"/>
    <w:lvl w:ilvl="0" w:tplc="05803F9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15:restartNumberingAfterBreak="0">
    <w:nsid w:val="2B186792"/>
    <w:multiLevelType w:val="hybridMultilevel"/>
    <w:tmpl w:val="C0FAC4C8"/>
    <w:lvl w:ilvl="0" w:tplc="EBF01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E81E75"/>
    <w:multiLevelType w:val="hybridMultilevel"/>
    <w:tmpl w:val="8CF4FD92"/>
    <w:lvl w:ilvl="0" w:tplc="68BC8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62146B"/>
    <w:multiLevelType w:val="hybridMultilevel"/>
    <w:tmpl w:val="A330E65E"/>
    <w:lvl w:ilvl="0" w:tplc="4A446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CD1823"/>
    <w:multiLevelType w:val="hybridMultilevel"/>
    <w:tmpl w:val="C5166E12"/>
    <w:lvl w:ilvl="0" w:tplc="F97E171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9" w15:restartNumberingAfterBreak="0">
    <w:nsid w:val="3B834C73"/>
    <w:multiLevelType w:val="multilevel"/>
    <w:tmpl w:val="3B834C7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3F863B3A"/>
    <w:multiLevelType w:val="hybridMultilevel"/>
    <w:tmpl w:val="AB123F6A"/>
    <w:lvl w:ilvl="0" w:tplc="948E89A2">
      <w:start w:val="1"/>
      <w:numFmt w:val="decimal"/>
      <w:lvlText w:val="%1．"/>
      <w:lvlJc w:val="left"/>
      <w:pPr>
        <w:ind w:left="555" w:hanging="360"/>
      </w:pPr>
      <w:rPr>
        <w:rFonts w:hint="default"/>
      </w:rPr>
    </w:lvl>
    <w:lvl w:ilvl="1" w:tplc="04090019" w:tentative="1">
      <w:start w:val="1"/>
      <w:numFmt w:val="lowerLetter"/>
      <w:lvlText w:val="%2)"/>
      <w:lvlJc w:val="left"/>
      <w:pPr>
        <w:ind w:left="1035" w:hanging="420"/>
      </w:pPr>
    </w:lvl>
    <w:lvl w:ilvl="2" w:tplc="0409001B" w:tentative="1">
      <w:start w:val="1"/>
      <w:numFmt w:val="lowerRoman"/>
      <w:lvlText w:val="%3."/>
      <w:lvlJc w:val="right"/>
      <w:pPr>
        <w:ind w:left="1455" w:hanging="420"/>
      </w:pPr>
    </w:lvl>
    <w:lvl w:ilvl="3" w:tplc="0409000F" w:tentative="1">
      <w:start w:val="1"/>
      <w:numFmt w:val="decimal"/>
      <w:lvlText w:val="%4."/>
      <w:lvlJc w:val="left"/>
      <w:pPr>
        <w:ind w:left="1875" w:hanging="420"/>
      </w:pPr>
    </w:lvl>
    <w:lvl w:ilvl="4" w:tplc="04090019" w:tentative="1">
      <w:start w:val="1"/>
      <w:numFmt w:val="lowerLetter"/>
      <w:lvlText w:val="%5)"/>
      <w:lvlJc w:val="left"/>
      <w:pPr>
        <w:ind w:left="2295" w:hanging="420"/>
      </w:pPr>
    </w:lvl>
    <w:lvl w:ilvl="5" w:tplc="0409001B" w:tentative="1">
      <w:start w:val="1"/>
      <w:numFmt w:val="lowerRoman"/>
      <w:lvlText w:val="%6."/>
      <w:lvlJc w:val="right"/>
      <w:pPr>
        <w:ind w:left="2715" w:hanging="420"/>
      </w:pPr>
    </w:lvl>
    <w:lvl w:ilvl="6" w:tplc="0409000F" w:tentative="1">
      <w:start w:val="1"/>
      <w:numFmt w:val="decimal"/>
      <w:lvlText w:val="%7."/>
      <w:lvlJc w:val="left"/>
      <w:pPr>
        <w:ind w:left="3135" w:hanging="420"/>
      </w:pPr>
    </w:lvl>
    <w:lvl w:ilvl="7" w:tplc="04090019" w:tentative="1">
      <w:start w:val="1"/>
      <w:numFmt w:val="lowerLetter"/>
      <w:lvlText w:val="%8)"/>
      <w:lvlJc w:val="left"/>
      <w:pPr>
        <w:ind w:left="3555" w:hanging="420"/>
      </w:pPr>
    </w:lvl>
    <w:lvl w:ilvl="8" w:tplc="0409001B" w:tentative="1">
      <w:start w:val="1"/>
      <w:numFmt w:val="lowerRoman"/>
      <w:lvlText w:val="%9."/>
      <w:lvlJc w:val="right"/>
      <w:pPr>
        <w:ind w:left="3975" w:hanging="420"/>
      </w:pPr>
    </w:lvl>
  </w:abstractNum>
  <w:abstractNum w:abstractNumId="21" w15:restartNumberingAfterBreak="0">
    <w:nsid w:val="435C6BA4"/>
    <w:multiLevelType w:val="hybridMultilevel"/>
    <w:tmpl w:val="F1DE9B4C"/>
    <w:lvl w:ilvl="0" w:tplc="3A4CE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CA08A8"/>
    <w:multiLevelType w:val="hybridMultilevel"/>
    <w:tmpl w:val="A8C400B2"/>
    <w:lvl w:ilvl="0" w:tplc="3D06A15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3" w15:restartNumberingAfterBreak="0">
    <w:nsid w:val="49AB6F2A"/>
    <w:multiLevelType w:val="multilevel"/>
    <w:tmpl w:val="49AB6F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4C470A41"/>
    <w:multiLevelType w:val="multilevel"/>
    <w:tmpl w:val="4C470A41"/>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5" w15:restartNumberingAfterBreak="0">
    <w:nsid w:val="547672D3"/>
    <w:multiLevelType w:val="multilevel"/>
    <w:tmpl w:val="547672D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15:restartNumberingAfterBreak="0">
    <w:nsid w:val="560E36EE"/>
    <w:multiLevelType w:val="singleLevel"/>
    <w:tmpl w:val="560E36EE"/>
    <w:lvl w:ilvl="0">
      <w:start w:val="1"/>
      <w:numFmt w:val="decimal"/>
      <w:suff w:val="nothing"/>
      <w:lvlText w:val="%1."/>
      <w:lvlJc w:val="left"/>
    </w:lvl>
  </w:abstractNum>
  <w:abstractNum w:abstractNumId="27" w15:restartNumberingAfterBreak="0">
    <w:nsid w:val="560E3FC8"/>
    <w:multiLevelType w:val="singleLevel"/>
    <w:tmpl w:val="560E3FC8"/>
    <w:lvl w:ilvl="0">
      <w:start w:val="2"/>
      <w:numFmt w:val="decimal"/>
      <w:suff w:val="nothing"/>
      <w:lvlText w:val="%1."/>
      <w:lvlJc w:val="left"/>
    </w:lvl>
  </w:abstractNum>
  <w:abstractNum w:abstractNumId="28" w15:restartNumberingAfterBreak="0">
    <w:nsid w:val="560E4DC4"/>
    <w:multiLevelType w:val="singleLevel"/>
    <w:tmpl w:val="560E4DC4"/>
    <w:lvl w:ilvl="0">
      <w:start w:val="1"/>
      <w:numFmt w:val="decimal"/>
      <w:suff w:val="nothing"/>
      <w:lvlText w:val="%1."/>
      <w:lvlJc w:val="left"/>
    </w:lvl>
  </w:abstractNum>
  <w:abstractNum w:abstractNumId="29" w15:restartNumberingAfterBreak="0">
    <w:nsid w:val="560E57E8"/>
    <w:multiLevelType w:val="singleLevel"/>
    <w:tmpl w:val="560E57E8"/>
    <w:lvl w:ilvl="0">
      <w:start w:val="1"/>
      <w:numFmt w:val="decimal"/>
      <w:suff w:val="nothing"/>
      <w:lvlText w:val="%1."/>
      <w:lvlJc w:val="left"/>
    </w:lvl>
  </w:abstractNum>
  <w:abstractNum w:abstractNumId="30" w15:restartNumberingAfterBreak="0">
    <w:nsid w:val="570648B0"/>
    <w:multiLevelType w:val="hybridMultilevel"/>
    <w:tmpl w:val="C5E47740"/>
    <w:lvl w:ilvl="0" w:tplc="DB38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393E55"/>
    <w:multiLevelType w:val="hybridMultilevel"/>
    <w:tmpl w:val="19E81CAA"/>
    <w:lvl w:ilvl="0" w:tplc="EB883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3702B6"/>
    <w:multiLevelType w:val="hybridMultilevel"/>
    <w:tmpl w:val="97D2C11A"/>
    <w:lvl w:ilvl="0" w:tplc="0FA2F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393DF6"/>
    <w:multiLevelType w:val="hybridMultilevel"/>
    <w:tmpl w:val="62E2E2E6"/>
    <w:lvl w:ilvl="0" w:tplc="0F4EA1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15:restartNumberingAfterBreak="0">
    <w:nsid w:val="6FA3070A"/>
    <w:multiLevelType w:val="hybridMultilevel"/>
    <w:tmpl w:val="03565B9C"/>
    <w:lvl w:ilvl="0" w:tplc="5B8CA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EF55E9"/>
    <w:multiLevelType w:val="hybridMultilevel"/>
    <w:tmpl w:val="71507F0E"/>
    <w:lvl w:ilvl="0" w:tplc="EBAEF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25"/>
  </w:num>
  <w:num w:numId="4">
    <w:abstractNumId w:val="21"/>
  </w:num>
  <w:num w:numId="5">
    <w:abstractNumId w:val="35"/>
  </w:num>
  <w:num w:numId="6">
    <w:abstractNumId w:val="2"/>
  </w:num>
  <w:num w:numId="7">
    <w:abstractNumId w:val="31"/>
  </w:num>
  <w:num w:numId="8">
    <w:abstractNumId w:val="5"/>
  </w:num>
  <w:num w:numId="9">
    <w:abstractNumId w:val="12"/>
  </w:num>
  <w:num w:numId="10">
    <w:abstractNumId w:val="26"/>
  </w:num>
  <w:num w:numId="11">
    <w:abstractNumId w:val="27"/>
  </w:num>
  <w:num w:numId="12">
    <w:abstractNumId w:val="28"/>
  </w:num>
  <w:num w:numId="13">
    <w:abstractNumId w:val="29"/>
  </w:num>
  <w:num w:numId="14">
    <w:abstractNumId w:val="9"/>
  </w:num>
  <w:num w:numId="15">
    <w:abstractNumId w:val="1"/>
  </w:num>
  <w:num w:numId="16">
    <w:abstractNumId w:val="3"/>
  </w:num>
  <w:num w:numId="17">
    <w:abstractNumId w:val="24"/>
  </w:num>
  <w:num w:numId="18">
    <w:abstractNumId w:val="19"/>
  </w:num>
  <w:num w:numId="19">
    <w:abstractNumId w:val="23"/>
  </w:num>
  <w:num w:numId="20">
    <w:abstractNumId w:val="20"/>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4"/>
  </w:num>
  <w:num w:numId="26">
    <w:abstractNumId w:val="17"/>
  </w:num>
  <w:num w:numId="27">
    <w:abstractNumId w:val="22"/>
  </w:num>
  <w:num w:numId="28">
    <w:abstractNumId w:val="10"/>
  </w:num>
  <w:num w:numId="29">
    <w:abstractNumId w:val="7"/>
  </w:num>
  <w:num w:numId="30">
    <w:abstractNumId w:val="30"/>
  </w:num>
  <w:num w:numId="31">
    <w:abstractNumId w:val="6"/>
  </w:num>
  <w:num w:numId="32">
    <w:abstractNumId w:val="18"/>
  </w:num>
  <w:num w:numId="33">
    <w:abstractNumId w:val="4"/>
  </w:num>
  <w:num w:numId="34">
    <w:abstractNumId w:val="13"/>
  </w:num>
  <w:num w:numId="35">
    <w:abstractNumId w:val="8"/>
  </w:num>
  <w:num w:numId="36">
    <w:abstractNumId w:val="33"/>
  </w:num>
  <w:num w:numId="37">
    <w:abstractNumId w:val="3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B74"/>
    <w:rsid w:val="0002080E"/>
    <w:rsid w:val="00160D12"/>
    <w:rsid w:val="004C4A73"/>
    <w:rsid w:val="006A6A11"/>
    <w:rsid w:val="007B5B74"/>
    <w:rsid w:val="007F281D"/>
    <w:rsid w:val="008016B1"/>
    <w:rsid w:val="009B623B"/>
    <w:rsid w:val="00D73F77"/>
    <w:rsid w:val="00FA2398"/>
    <w:rsid w:val="00FE6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1780C3-6133-4AF4-A9A5-7EAA62E7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398"/>
    <w:pPr>
      <w:widowControl w:val="0"/>
      <w:jc w:val="both"/>
    </w:pPr>
  </w:style>
  <w:style w:type="paragraph" w:styleId="1">
    <w:name w:val="heading 1"/>
    <w:basedOn w:val="a"/>
    <w:next w:val="a"/>
    <w:link w:val="1Char"/>
    <w:uiPriority w:val="9"/>
    <w:qFormat/>
    <w:rsid w:val="00FA2398"/>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FA2398"/>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FA2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23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3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398"/>
    <w:rPr>
      <w:sz w:val="18"/>
      <w:szCs w:val="18"/>
    </w:rPr>
  </w:style>
  <w:style w:type="paragraph" w:styleId="a4">
    <w:name w:val="footer"/>
    <w:basedOn w:val="a"/>
    <w:link w:val="Char0"/>
    <w:uiPriority w:val="99"/>
    <w:unhideWhenUsed/>
    <w:rsid w:val="00FA2398"/>
    <w:pPr>
      <w:tabs>
        <w:tab w:val="center" w:pos="4153"/>
        <w:tab w:val="right" w:pos="8306"/>
      </w:tabs>
      <w:snapToGrid w:val="0"/>
      <w:jc w:val="left"/>
    </w:pPr>
    <w:rPr>
      <w:sz w:val="18"/>
      <w:szCs w:val="18"/>
    </w:rPr>
  </w:style>
  <w:style w:type="character" w:customStyle="1" w:styleId="Char0">
    <w:name w:val="页脚 Char"/>
    <w:basedOn w:val="a0"/>
    <w:link w:val="a4"/>
    <w:uiPriority w:val="99"/>
    <w:rsid w:val="00FA2398"/>
    <w:rPr>
      <w:sz w:val="18"/>
      <w:szCs w:val="18"/>
    </w:rPr>
  </w:style>
  <w:style w:type="character" w:customStyle="1" w:styleId="1Char">
    <w:name w:val="标题 1 Char"/>
    <w:basedOn w:val="a0"/>
    <w:link w:val="1"/>
    <w:uiPriority w:val="9"/>
    <w:rsid w:val="00FA2398"/>
    <w:rPr>
      <w:rFonts w:ascii="Calibri" w:eastAsia="宋体" w:hAnsi="Calibri" w:cs="Times New Roman"/>
      <w:b/>
      <w:bCs/>
      <w:kern w:val="44"/>
      <w:sz w:val="44"/>
      <w:szCs w:val="44"/>
    </w:rPr>
  </w:style>
  <w:style w:type="character" w:customStyle="1" w:styleId="2Char">
    <w:name w:val="标题 2 Char"/>
    <w:basedOn w:val="a0"/>
    <w:link w:val="2"/>
    <w:uiPriority w:val="9"/>
    <w:rsid w:val="00FA2398"/>
    <w:rPr>
      <w:rFonts w:ascii="Calibri Light" w:eastAsia="宋体" w:hAnsi="Calibri Light" w:cs="Times New Roman"/>
      <w:b/>
      <w:bCs/>
      <w:sz w:val="32"/>
      <w:szCs w:val="32"/>
    </w:rPr>
  </w:style>
  <w:style w:type="character" w:customStyle="1" w:styleId="3Char">
    <w:name w:val="标题 3 Char"/>
    <w:basedOn w:val="a0"/>
    <w:link w:val="3"/>
    <w:uiPriority w:val="9"/>
    <w:rsid w:val="00FA2398"/>
    <w:rPr>
      <w:b/>
      <w:bCs/>
      <w:sz w:val="32"/>
      <w:szCs w:val="32"/>
    </w:rPr>
  </w:style>
  <w:style w:type="character" w:customStyle="1" w:styleId="4Char">
    <w:name w:val="标题 4 Char"/>
    <w:basedOn w:val="a0"/>
    <w:link w:val="4"/>
    <w:uiPriority w:val="9"/>
    <w:rsid w:val="00FA2398"/>
    <w:rPr>
      <w:rFonts w:asciiTheme="majorHAnsi" w:eastAsiaTheme="majorEastAsia" w:hAnsiTheme="majorHAnsi" w:cstheme="majorBidi"/>
      <w:b/>
      <w:bCs/>
      <w:sz w:val="28"/>
      <w:szCs w:val="28"/>
    </w:rPr>
  </w:style>
  <w:style w:type="paragraph" w:styleId="a5">
    <w:name w:val="Title"/>
    <w:basedOn w:val="a"/>
    <w:next w:val="a"/>
    <w:link w:val="Char1"/>
    <w:uiPriority w:val="10"/>
    <w:qFormat/>
    <w:rsid w:val="00FA239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A2398"/>
    <w:rPr>
      <w:rFonts w:asciiTheme="majorHAnsi" w:eastAsia="宋体" w:hAnsiTheme="majorHAnsi" w:cstheme="majorBidi"/>
      <w:b/>
      <w:bCs/>
      <w:sz w:val="32"/>
      <w:szCs w:val="32"/>
    </w:rPr>
  </w:style>
  <w:style w:type="paragraph" w:customStyle="1" w:styleId="10">
    <w:name w:val="列出段落1"/>
    <w:basedOn w:val="a"/>
    <w:uiPriority w:val="34"/>
    <w:qFormat/>
    <w:rsid w:val="00FA2398"/>
    <w:pPr>
      <w:ind w:firstLineChars="200" w:firstLine="420"/>
    </w:pPr>
    <w:rPr>
      <w:rFonts w:ascii="Calibri" w:eastAsia="宋体" w:hAnsi="Calibri" w:cs="Times New Roman"/>
    </w:rPr>
  </w:style>
  <w:style w:type="table" w:styleId="a6">
    <w:name w:val="Table Grid"/>
    <w:basedOn w:val="a1"/>
    <w:uiPriority w:val="39"/>
    <w:rsid w:val="00FA239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A2398"/>
    <w:pPr>
      <w:ind w:firstLineChars="200" w:firstLine="420"/>
    </w:pPr>
  </w:style>
  <w:style w:type="table" w:customStyle="1" w:styleId="11">
    <w:name w:val="网格型1"/>
    <w:basedOn w:val="a1"/>
    <w:next w:val="a6"/>
    <w:uiPriority w:val="39"/>
    <w:rsid w:val="00FA2398"/>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6"/>
    <w:uiPriority w:val="39"/>
    <w:rsid w:val="00FA2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6"/>
    <w:uiPriority w:val="39"/>
    <w:rsid w:val="00FA2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列出段落2"/>
    <w:basedOn w:val="a"/>
    <w:uiPriority w:val="34"/>
    <w:qFormat/>
    <w:rsid w:val="00FA2398"/>
    <w:pPr>
      <w:ind w:left="720"/>
      <w:contextualSpacing/>
    </w:pPr>
    <w:rPr>
      <w:rFonts w:ascii="Calibri" w:eastAsia="宋体" w:hAnsi="Calibri" w:cs="Times New Roman"/>
    </w:rPr>
  </w:style>
  <w:style w:type="paragraph" w:styleId="a8">
    <w:name w:val="Balloon Text"/>
    <w:basedOn w:val="a"/>
    <w:link w:val="Char2"/>
    <w:uiPriority w:val="99"/>
    <w:semiHidden/>
    <w:unhideWhenUsed/>
    <w:rsid w:val="00FA2398"/>
    <w:rPr>
      <w:sz w:val="18"/>
      <w:szCs w:val="18"/>
    </w:rPr>
  </w:style>
  <w:style w:type="character" w:customStyle="1" w:styleId="Char2">
    <w:name w:val="批注框文本 Char"/>
    <w:basedOn w:val="a0"/>
    <w:link w:val="a8"/>
    <w:uiPriority w:val="99"/>
    <w:semiHidden/>
    <w:rsid w:val="00FA2398"/>
    <w:rPr>
      <w:sz w:val="18"/>
      <w:szCs w:val="18"/>
    </w:rPr>
  </w:style>
  <w:style w:type="table" w:customStyle="1" w:styleId="40">
    <w:name w:val="网格型4"/>
    <w:basedOn w:val="a1"/>
    <w:next w:val="a6"/>
    <w:uiPriority w:val="39"/>
    <w:rsid w:val="00FA2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A23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FA2398"/>
  </w:style>
  <w:style w:type="paragraph" w:styleId="22">
    <w:name w:val="toc 2"/>
    <w:basedOn w:val="a"/>
    <w:next w:val="a"/>
    <w:autoRedefine/>
    <w:uiPriority w:val="39"/>
    <w:unhideWhenUsed/>
    <w:rsid w:val="00FA2398"/>
    <w:pPr>
      <w:ind w:leftChars="200" w:left="420"/>
    </w:pPr>
  </w:style>
  <w:style w:type="character" w:styleId="a9">
    <w:name w:val="Hyperlink"/>
    <w:basedOn w:val="a0"/>
    <w:uiPriority w:val="99"/>
    <w:unhideWhenUsed/>
    <w:rsid w:val="00FA2398"/>
    <w:rPr>
      <w:color w:val="0563C1" w:themeColor="hyperlink"/>
      <w:u w:val="single"/>
    </w:rPr>
  </w:style>
  <w:style w:type="paragraph" w:styleId="aa">
    <w:name w:val="No Spacing"/>
    <w:link w:val="Char3"/>
    <w:uiPriority w:val="1"/>
    <w:qFormat/>
    <w:rsid w:val="00FA2398"/>
    <w:rPr>
      <w:kern w:val="0"/>
      <w:sz w:val="22"/>
    </w:rPr>
  </w:style>
  <w:style w:type="character" w:customStyle="1" w:styleId="Char3">
    <w:name w:val="无间隔 Char"/>
    <w:basedOn w:val="a0"/>
    <w:link w:val="aa"/>
    <w:uiPriority w:val="1"/>
    <w:rsid w:val="00FA2398"/>
    <w:rPr>
      <w:kern w:val="0"/>
      <w:sz w:val="22"/>
    </w:rPr>
  </w:style>
  <w:style w:type="paragraph" w:customStyle="1" w:styleId="31">
    <w:name w:val="列出段落3"/>
    <w:basedOn w:val="a"/>
    <w:uiPriority w:val="34"/>
    <w:qFormat/>
    <w:rsid w:val="00FA2398"/>
    <w:pPr>
      <w:ind w:left="720"/>
      <w:contextualSpacing/>
    </w:pPr>
    <w:rPr>
      <w:rFonts w:ascii="Calibri" w:eastAsia="宋体" w:hAnsi="Calibri" w:cs="Times New Roman"/>
    </w:rPr>
  </w:style>
  <w:style w:type="paragraph" w:styleId="32">
    <w:name w:val="toc 3"/>
    <w:basedOn w:val="a"/>
    <w:next w:val="a"/>
    <w:autoRedefine/>
    <w:uiPriority w:val="39"/>
    <w:unhideWhenUsed/>
    <w:rsid w:val="007F281D"/>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93A88-9FCF-4047-BE31-69B153C62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2317</Words>
  <Characters>13210</Characters>
  <Application>Microsoft Office Word</Application>
  <DocSecurity>0</DocSecurity>
  <Lines>110</Lines>
  <Paragraphs>30</Paragraphs>
  <ScaleCrop>false</ScaleCrop>
  <Company/>
  <LinksUpToDate>false</LinksUpToDate>
  <CharactersWithSpaces>15497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2015-12-27T11:01:00Z</dcterms:created>
  <dcterms:modified xsi:type="dcterms:W3CDTF">2015-12-27T13:15:00Z</dcterms:modified>
</cp:coreProperties>
</file>